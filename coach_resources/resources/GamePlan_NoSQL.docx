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885D" w14:textId="09170989" w:rsidR="00095839" w:rsidRDefault="360460D0" w:rsidP="00407111">
      <w:permStart w:id="1936155343" w:ed="microsoft.com\ankuzne"/>
      <w:permEnd w:id="1936155343"/>
      <w:r>
        <w:t xml:space="preserve"> </w:t>
      </w:r>
      <w:r w:rsidR="006C247C">
        <w:rPr>
          <w:noProof/>
        </w:rPr>
        <mc:AlternateContent>
          <mc:Choice Requires="wps">
            <w:drawing>
              <wp:inline distT="0" distB="0" distL="0" distR="0" wp14:anchorId="0ED764D0" wp14:editId="15DE5DB2">
                <wp:extent cx="6581775" cy="1071562"/>
                <wp:effectExtent l="0" t="0" r="0" b="0"/>
                <wp:docPr id="3" name="Text Box 3"/>
                <wp:cNvGraphicFramePr/>
                <a:graphic xmlns:a="http://schemas.openxmlformats.org/drawingml/2006/main">
                  <a:graphicData uri="http://schemas.microsoft.com/office/word/2010/wordprocessingShape">
                    <wps:wsp>
                      <wps:cNvSpPr txBox="1"/>
                      <wps:spPr>
                        <a:xfrm>
                          <a:off x="0" y="0"/>
                          <a:ext cx="6581775" cy="1071562"/>
                        </a:xfrm>
                        <a:prstGeom prst="rect">
                          <a:avLst/>
                        </a:prstGeom>
                        <a:noFill/>
                        <a:ln w="6350">
                          <a:noFill/>
                        </a:ln>
                      </wps:spPr>
                      <wps:txbx>
                        <w:txbxContent>
                          <w:p w14:paraId="0965DE5A" w14:textId="21C802B5" w:rsidR="00CF725D" w:rsidRPr="00BB3553" w:rsidRDefault="00CF725D" w:rsidP="006C247C">
                            <w:pPr>
                              <w:pStyle w:val="Subtitle"/>
                            </w:pPr>
                            <w:r>
                              <w:rPr>
                                <w:color w:val="auto"/>
                                <w:sz w:val="56"/>
                                <w:szCs w:val="56"/>
                              </w:rPr>
                              <w:t>NoSQL OpenHack: Content Refresh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ED764D0" id="_x0000_t202" coordsize="21600,21600" o:spt="202" path="m,l,21600r21600,l21600,xe">
                <v:stroke joinstyle="miter"/>
                <v:path gradientshapeok="t" o:connecttype="rect"/>
              </v:shapetype>
              <v:shape id="Text Box 3" o:spid="_x0000_s1026" type="#_x0000_t202" style="width:518.25pt;height: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" filled="f" stroked="f" strokeweight=".5pt">
                <v:textbox>
                  <w:txbxContent>
                    <w:p w14:paraId="0965DE5A" w14:textId="21C802B5" w:rsidR="00CF725D" w:rsidRPr="00BB3553" w:rsidRDefault="00CF725D" w:rsidP="006C247C">
                      <w:pPr>
                        <w:pStyle w:val="Subtitle"/>
                      </w:pPr>
                      <w:r>
                        <w:rPr>
                          <w:color w:val="auto"/>
                          <w:sz w:val="56"/>
                          <w:szCs w:val="56"/>
                        </w:rPr>
                        <w:t>NoSQL OpenHack: Content Refresh</w:t>
                      </w:r>
                    </w:p>
                  </w:txbxContent>
                </v:textbox>
                <w10:anchorlock/>
              </v:shape>
            </w:pict>
          </mc:Fallback>
        </mc:AlternateContent>
      </w:r>
      <w:r w:rsidR="00564062">
        <w:rPr>
          <w:noProof/>
        </w:rPr>
        <mc:AlternateContent>
          <mc:Choice Requires="wps">
            <w:drawing>
              <wp:inline distT="0" distB="0" distL="0" distR="0" wp14:anchorId="27740B1C" wp14:editId="0942EBFB">
                <wp:extent cx="5138670" cy="885825"/>
                <wp:effectExtent l="0" t="0" r="0" b="0"/>
                <wp:docPr id="8" name="Text Box 8"/>
                <wp:cNvGraphicFramePr/>
                <a:graphic xmlns:a="http://schemas.openxmlformats.org/drawingml/2006/main">
                  <a:graphicData uri="http://schemas.microsoft.com/office/word/2010/wordprocessingShape">
                    <wps:wsp>
                      <wps:cNvSpPr txBox="1"/>
                      <wps:spPr>
                        <a:xfrm>
                          <a:off x="0" y="0"/>
                          <a:ext cx="5138670" cy="885825"/>
                        </a:xfrm>
                        <a:prstGeom prst="rect">
                          <a:avLst/>
                        </a:prstGeom>
                        <a:noFill/>
                        <a:ln w="6350">
                          <a:noFill/>
                        </a:ln>
                      </wps:spPr>
                      <wps:txbx>
                        <w:txbxContent>
                          <w:p w14:paraId="02EE6DAF" w14:textId="14C5119E" w:rsidR="00CF725D" w:rsidRPr="004C1425" w:rsidRDefault="00CF725D" w:rsidP="00564062">
                            <w:pPr>
                              <w:pStyle w:val="Title"/>
                              <w:rPr>
                                <w:b/>
                              </w:rPr>
                            </w:pPr>
                            <w:r>
                              <w:rPr>
                                <w:b/>
                              </w:rPr>
                              <w:t>Game Plan</w:t>
                            </w:r>
                            <w:r w:rsidRPr="004C1425">
                              <w:rPr>
                                <w:b/>
                              </w:rPr>
                              <w:t xml:space="preserve"> </w:t>
                            </w:r>
                          </w:p>
                          <w:p w14:paraId="7DEF4A02" w14:textId="77777777" w:rsidR="00CF725D" w:rsidRPr="00D76FFD" w:rsidRDefault="00CF725D" w:rsidP="00D76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740B1C" id="Text Box 8" o:spid="_x0000_s1027" type="#_x0000_t202" style="width:404.6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" filled="f" stroked="f" strokeweight=".5pt">
                <v:textbox>
                  <w:txbxContent>
                    <w:p w14:paraId="02EE6DAF" w14:textId="14C5119E" w:rsidR="00CF725D" w:rsidRPr="004C1425" w:rsidRDefault="00CF725D" w:rsidP="00564062">
                      <w:pPr>
                        <w:pStyle w:val="Title"/>
                        <w:rPr>
                          <w:b/>
                        </w:rPr>
                      </w:pPr>
                      <w:r>
                        <w:rPr>
                          <w:b/>
                        </w:rPr>
                        <w:t>Game Plan</w:t>
                      </w:r>
                      <w:r w:rsidRPr="004C1425">
                        <w:rPr>
                          <w:b/>
                        </w:rPr>
                        <w:t xml:space="preserve"> </w:t>
                      </w:r>
                    </w:p>
                    <w:p w14:paraId="7DEF4A02" w14:textId="77777777" w:rsidR="00CF725D" w:rsidRPr="00D76FFD" w:rsidRDefault="00CF725D" w:rsidP="00D76FFD"/>
                  </w:txbxContent>
                </v:textbox>
                <w10:anchorlock/>
              </v:shape>
            </w:pict>
          </mc:Fallback>
        </mc:AlternateContent>
      </w:r>
    </w:p>
    <w:sdt>
      <w:sdtPr>
        <w:rPr>
          <w:rFonts w:asciiTheme="minorHAnsi" w:eastAsiaTheme="minorHAnsi" w:hAnsiTheme="minorHAnsi" w:cstheme="minorBidi"/>
          <w:color w:val="auto"/>
          <w:sz w:val="22"/>
          <w:szCs w:val="22"/>
        </w:rPr>
        <w:id w:val="-285582208"/>
        <w:docPartObj>
          <w:docPartGallery w:val="Table of Contents"/>
          <w:docPartUnique/>
        </w:docPartObj>
      </w:sdtPr>
      <w:sdtEndPr>
        <w:rPr>
          <w:b/>
          <w:bCs/>
          <w:noProof/>
        </w:rPr>
      </w:sdtEndPr>
      <w:sdtContent>
        <w:p w14:paraId="75739088" w14:textId="4E1ADC2E" w:rsidR="00B73A8F" w:rsidRDefault="00B73A8F">
          <w:pPr>
            <w:pStyle w:val="TOCHeading"/>
          </w:pPr>
          <w:r>
            <w:t>Contents</w:t>
          </w:r>
        </w:p>
        <w:p w14:paraId="275F286C" w14:textId="3EA25019" w:rsidR="00FC23CF" w:rsidRDefault="00B73A8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3322400" w:history="1">
            <w:r w:rsidR="00FC23CF" w:rsidRPr="004E4936">
              <w:rPr>
                <w:rStyle w:val="Hyperlink"/>
                <w:noProof/>
              </w:rPr>
              <w:t>Background</w:t>
            </w:r>
            <w:r w:rsidR="00FC23CF">
              <w:rPr>
                <w:noProof/>
                <w:webHidden/>
              </w:rPr>
              <w:tab/>
            </w:r>
            <w:r w:rsidR="00FC23CF">
              <w:rPr>
                <w:noProof/>
                <w:webHidden/>
              </w:rPr>
              <w:fldChar w:fldCharType="begin"/>
            </w:r>
            <w:r w:rsidR="00FC23CF">
              <w:rPr>
                <w:noProof/>
                <w:webHidden/>
              </w:rPr>
              <w:instrText xml:space="preserve"> PAGEREF _Toc23322400 \h </w:instrText>
            </w:r>
            <w:r w:rsidR="00FC23CF">
              <w:rPr>
                <w:noProof/>
                <w:webHidden/>
              </w:rPr>
            </w:r>
            <w:r w:rsidR="00FC23CF">
              <w:rPr>
                <w:noProof/>
                <w:webHidden/>
              </w:rPr>
              <w:fldChar w:fldCharType="separate"/>
            </w:r>
            <w:r w:rsidR="00FC23CF">
              <w:rPr>
                <w:noProof/>
                <w:webHidden/>
              </w:rPr>
              <w:t>3</w:t>
            </w:r>
            <w:r w:rsidR="00FC23CF">
              <w:rPr>
                <w:noProof/>
                <w:webHidden/>
              </w:rPr>
              <w:fldChar w:fldCharType="end"/>
            </w:r>
          </w:hyperlink>
        </w:p>
        <w:p w14:paraId="089E7C9F" w14:textId="1BAA7CA2" w:rsidR="00FC23CF" w:rsidRDefault="00413BF0">
          <w:pPr>
            <w:pStyle w:val="TOC1"/>
            <w:tabs>
              <w:tab w:val="right" w:leader="dot" w:pos="9350"/>
            </w:tabs>
            <w:rPr>
              <w:rFonts w:eastAsiaTheme="minorEastAsia"/>
              <w:noProof/>
            </w:rPr>
          </w:pPr>
          <w:hyperlink w:anchor="_Toc23322401" w:history="1">
            <w:r w:rsidR="00FC23CF" w:rsidRPr="004E4936">
              <w:rPr>
                <w:rStyle w:val="Hyperlink"/>
                <w:noProof/>
              </w:rPr>
              <w:t>Deliverable</w:t>
            </w:r>
            <w:r w:rsidR="00FC23CF">
              <w:rPr>
                <w:noProof/>
                <w:webHidden/>
              </w:rPr>
              <w:tab/>
            </w:r>
            <w:r w:rsidR="00FC23CF">
              <w:rPr>
                <w:noProof/>
                <w:webHidden/>
              </w:rPr>
              <w:fldChar w:fldCharType="begin"/>
            </w:r>
            <w:r w:rsidR="00FC23CF">
              <w:rPr>
                <w:noProof/>
                <w:webHidden/>
              </w:rPr>
              <w:instrText xml:space="preserve"> PAGEREF _Toc23322401 \h </w:instrText>
            </w:r>
            <w:r w:rsidR="00FC23CF">
              <w:rPr>
                <w:noProof/>
                <w:webHidden/>
              </w:rPr>
            </w:r>
            <w:r w:rsidR="00FC23CF">
              <w:rPr>
                <w:noProof/>
                <w:webHidden/>
              </w:rPr>
              <w:fldChar w:fldCharType="separate"/>
            </w:r>
            <w:r w:rsidR="00FC23CF">
              <w:rPr>
                <w:noProof/>
                <w:webHidden/>
              </w:rPr>
              <w:t>3</w:t>
            </w:r>
            <w:r w:rsidR="00FC23CF">
              <w:rPr>
                <w:noProof/>
                <w:webHidden/>
              </w:rPr>
              <w:fldChar w:fldCharType="end"/>
            </w:r>
          </w:hyperlink>
        </w:p>
        <w:p w14:paraId="431F9AE1" w14:textId="783AC0D9" w:rsidR="00FC23CF" w:rsidRDefault="00413BF0">
          <w:pPr>
            <w:pStyle w:val="TOC1"/>
            <w:tabs>
              <w:tab w:val="right" w:leader="dot" w:pos="9350"/>
            </w:tabs>
            <w:rPr>
              <w:rFonts w:eastAsiaTheme="minorEastAsia"/>
              <w:noProof/>
            </w:rPr>
          </w:pPr>
          <w:hyperlink w:anchor="_Toc23322402" w:history="1">
            <w:r w:rsidR="00FC23CF" w:rsidRPr="004E4936">
              <w:rPr>
                <w:rStyle w:val="Hyperlink"/>
                <w:noProof/>
              </w:rPr>
              <w:t>Deliverable requirements: Performance Metrics &amp; other measurements</w:t>
            </w:r>
            <w:r w:rsidR="00FC23CF">
              <w:rPr>
                <w:noProof/>
                <w:webHidden/>
              </w:rPr>
              <w:tab/>
            </w:r>
            <w:r w:rsidR="00FC23CF">
              <w:rPr>
                <w:noProof/>
                <w:webHidden/>
              </w:rPr>
              <w:fldChar w:fldCharType="begin"/>
            </w:r>
            <w:r w:rsidR="00FC23CF">
              <w:rPr>
                <w:noProof/>
                <w:webHidden/>
              </w:rPr>
              <w:instrText xml:space="preserve"> PAGEREF _Toc23322402 \h </w:instrText>
            </w:r>
            <w:r w:rsidR="00FC23CF">
              <w:rPr>
                <w:noProof/>
                <w:webHidden/>
              </w:rPr>
            </w:r>
            <w:r w:rsidR="00FC23CF">
              <w:rPr>
                <w:noProof/>
                <w:webHidden/>
              </w:rPr>
              <w:fldChar w:fldCharType="separate"/>
            </w:r>
            <w:r w:rsidR="00FC23CF">
              <w:rPr>
                <w:noProof/>
                <w:webHidden/>
              </w:rPr>
              <w:t>3</w:t>
            </w:r>
            <w:r w:rsidR="00FC23CF">
              <w:rPr>
                <w:noProof/>
                <w:webHidden/>
              </w:rPr>
              <w:fldChar w:fldCharType="end"/>
            </w:r>
          </w:hyperlink>
        </w:p>
        <w:p w14:paraId="2E858FA4" w14:textId="52354E5A" w:rsidR="00FC23CF" w:rsidRDefault="00413BF0">
          <w:pPr>
            <w:pStyle w:val="TOC2"/>
            <w:tabs>
              <w:tab w:val="right" w:leader="dot" w:pos="9350"/>
            </w:tabs>
            <w:rPr>
              <w:rFonts w:eastAsiaTheme="minorEastAsia"/>
              <w:noProof/>
            </w:rPr>
          </w:pPr>
          <w:hyperlink w:anchor="_Toc23322403" w:history="1">
            <w:r w:rsidR="00FC23CF" w:rsidRPr="004E4936">
              <w:rPr>
                <w:rStyle w:val="Hyperlink"/>
                <w:noProof/>
              </w:rPr>
              <w:t>Availability SLA</w:t>
            </w:r>
            <w:r w:rsidR="00FC23CF">
              <w:rPr>
                <w:noProof/>
                <w:webHidden/>
              </w:rPr>
              <w:tab/>
            </w:r>
            <w:r w:rsidR="00FC23CF">
              <w:rPr>
                <w:noProof/>
                <w:webHidden/>
              </w:rPr>
              <w:fldChar w:fldCharType="begin"/>
            </w:r>
            <w:r w:rsidR="00FC23CF">
              <w:rPr>
                <w:noProof/>
                <w:webHidden/>
              </w:rPr>
              <w:instrText xml:space="preserve"> PAGEREF _Toc23322403 \h </w:instrText>
            </w:r>
            <w:r w:rsidR="00FC23CF">
              <w:rPr>
                <w:noProof/>
                <w:webHidden/>
              </w:rPr>
            </w:r>
            <w:r w:rsidR="00FC23CF">
              <w:rPr>
                <w:noProof/>
                <w:webHidden/>
              </w:rPr>
              <w:fldChar w:fldCharType="separate"/>
            </w:r>
            <w:r w:rsidR="00FC23CF">
              <w:rPr>
                <w:noProof/>
                <w:webHidden/>
              </w:rPr>
              <w:t>3</w:t>
            </w:r>
            <w:r w:rsidR="00FC23CF">
              <w:rPr>
                <w:noProof/>
                <w:webHidden/>
              </w:rPr>
              <w:fldChar w:fldCharType="end"/>
            </w:r>
          </w:hyperlink>
        </w:p>
        <w:p w14:paraId="54E4619D" w14:textId="2DF2D503" w:rsidR="00FC23CF" w:rsidRDefault="00413BF0">
          <w:pPr>
            <w:pStyle w:val="TOC2"/>
            <w:tabs>
              <w:tab w:val="right" w:leader="dot" w:pos="9350"/>
            </w:tabs>
            <w:rPr>
              <w:rFonts w:eastAsiaTheme="minorEastAsia"/>
              <w:noProof/>
            </w:rPr>
          </w:pPr>
          <w:hyperlink w:anchor="_Toc23322404" w:history="1">
            <w:r w:rsidR="00FC23CF" w:rsidRPr="004E4936">
              <w:rPr>
                <w:rStyle w:val="Hyperlink"/>
                <w:noProof/>
              </w:rPr>
              <w:t>Cost Sensitivities and Factors</w:t>
            </w:r>
            <w:r w:rsidR="00FC23CF">
              <w:rPr>
                <w:noProof/>
                <w:webHidden/>
              </w:rPr>
              <w:tab/>
            </w:r>
            <w:r w:rsidR="00FC23CF">
              <w:rPr>
                <w:noProof/>
                <w:webHidden/>
              </w:rPr>
              <w:fldChar w:fldCharType="begin"/>
            </w:r>
            <w:r w:rsidR="00FC23CF">
              <w:rPr>
                <w:noProof/>
                <w:webHidden/>
              </w:rPr>
              <w:instrText xml:space="preserve"> PAGEREF _Toc23322404 \h </w:instrText>
            </w:r>
            <w:r w:rsidR="00FC23CF">
              <w:rPr>
                <w:noProof/>
                <w:webHidden/>
              </w:rPr>
            </w:r>
            <w:r w:rsidR="00FC23CF">
              <w:rPr>
                <w:noProof/>
                <w:webHidden/>
              </w:rPr>
              <w:fldChar w:fldCharType="separate"/>
            </w:r>
            <w:r w:rsidR="00FC23CF">
              <w:rPr>
                <w:noProof/>
                <w:webHidden/>
              </w:rPr>
              <w:t>3</w:t>
            </w:r>
            <w:r w:rsidR="00FC23CF">
              <w:rPr>
                <w:noProof/>
                <w:webHidden/>
              </w:rPr>
              <w:fldChar w:fldCharType="end"/>
            </w:r>
          </w:hyperlink>
        </w:p>
        <w:p w14:paraId="5881B879" w14:textId="7F59544F" w:rsidR="00FC23CF" w:rsidRDefault="00413BF0">
          <w:pPr>
            <w:pStyle w:val="TOC2"/>
            <w:tabs>
              <w:tab w:val="right" w:leader="dot" w:pos="9350"/>
            </w:tabs>
            <w:rPr>
              <w:rFonts w:eastAsiaTheme="minorEastAsia"/>
              <w:noProof/>
            </w:rPr>
          </w:pPr>
          <w:hyperlink w:anchor="_Toc23322405" w:history="1">
            <w:r w:rsidR="00FC23CF" w:rsidRPr="004E4936">
              <w:rPr>
                <w:rStyle w:val="Hyperlink"/>
                <w:noProof/>
              </w:rPr>
              <w:t>Rollout Strategy</w:t>
            </w:r>
            <w:r w:rsidR="00FC23CF">
              <w:rPr>
                <w:noProof/>
                <w:webHidden/>
              </w:rPr>
              <w:tab/>
            </w:r>
            <w:r w:rsidR="00FC23CF">
              <w:rPr>
                <w:noProof/>
                <w:webHidden/>
              </w:rPr>
              <w:fldChar w:fldCharType="begin"/>
            </w:r>
            <w:r w:rsidR="00FC23CF">
              <w:rPr>
                <w:noProof/>
                <w:webHidden/>
              </w:rPr>
              <w:instrText xml:space="preserve"> PAGEREF _Toc23322405 \h </w:instrText>
            </w:r>
            <w:r w:rsidR="00FC23CF">
              <w:rPr>
                <w:noProof/>
                <w:webHidden/>
              </w:rPr>
            </w:r>
            <w:r w:rsidR="00FC23CF">
              <w:rPr>
                <w:noProof/>
                <w:webHidden/>
              </w:rPr>
              <w:fldChar w:fldCharType="separate"/>
            </w:r>
            <w:r w:rsidR="00FC23CF">
              <w:rPr>
                <w:noProof/>
                <w:webHidden/>
              </w:rPr>
              <w:t>3</w:t>
            </w:r>
            <w:r w:rsidR="00FC23CF">
              <w:rPr>
                <w:noProof/>
                <w:webHidden/>
              </w:rPr>
              <w:fldChar w:fldCharType="end"/>
            </w:r>
          </w:hyperlink>
        </w:p>
        <w:p w14:paraId="038EDE24" w14:textId="03F48870" w:rsidR="00FC23CF" w:rsidRDefault="00413BF0">
          <w:pPr>
            <w:pStyle w:val="TOC2"/>
            <w:tabs>
              <w:tab w:val="right" w:leader="dot" w:pos="9350"/>
            </w:tabs>
            <w:rPr>
              <w:rFonts w:eastAsiaTheme="minorEastAsia"/>
              <w:noProof/>
            </w:rPr>
          </w:pPr>
          <w:hyperlink w:anchor="_Toc23322406" w:history="1">
            <w:r w:rsidR="00FC23CF" w:rsidRPr="004E4936">
              <w:rPr>
                <w:rStyle w:val="Hyperlink"/>
                <w:noProof/>
              </w:rPr>
              <w:t>Disaster Recovery</w:t>
            </w:r>
            <w:r w:rsidR="00FC23CF">
              <w:rPr>
                <w:noProof/>
                <w:webHidden/>
              </w:rPr>
              <w:tab/>
            </w:r>
            <w:r w:rsidR="00FC23CF">
              <w:rPr>
                <w:noProof/>
                <w:webHidden/>
              </w:rPr>
              <w:fldChar w:fldCharType="begin"/>
            </w:r>
            <w:r w:rsidR="00FC23CF">
              <w:rPr>
                <w:noProof/>
                <w:webHidden/>
              </w:rPr>
              <w:instrText xml:space="preserve"> PAGEREF _Toc23322406 \h </w:instrText>
            </w:r>
            <w:r w:rsidR="00FC23CF">
              <w:rPr>
                <w:noProof/>
                <w:webHidden/>
              </w:rPr>
            </w:r>
            <w:r w:rsidR="00FC23CF">
              <w:rPr>
                <w:noProof/>
                <w:webHidden/>
              </w:rPr>
              <w:fldChar w:fldCharType="separate"/>
            </w:r>
            <w:r w:rsidR="00FC23CF">
              <w:rPr>
                <w:noProof/>
                <w:webHidden/>
              </w:rPr>
              <w:t>4</w:t>
            </w:r>
            <w:r w:rsidR="00FC23CF">
              <w:rPr>
                <w:noProof/>
                <w:webHidden/>
              </w:rPr>
              <w:fldChar w:fldCharType="end"/>
            </w:r>
          </w:hyperlink>
        </w:p>
        <w:p w14:paraId="1AECB8F0" w14:textId="0CE715D1" w:rsidR="00FC23CF" w:rsidRDefault="00413BF0">
          <w:pPr>
            <w:pStyle w:val="TOC1"/>
            <w:tabs>
              <w:tab w:val="right" w:leader="dot" w:pos="9350"/>
            </w:tabs>
            <w:rPr>
              <w:rFonts w:eastAsiaTheme="minorEastAsia"/>
              <w:noProof/>
            </w:rPr>
          </w:pPr>
          <w:hyperlink w:anchor="_Toc23322407" w:history="1">
            <w:r w:rsidR="00FC23CF" w:rsidRPr="004E4936">
              <w:rPr>
                <w:rStyle w:val="Hyperlink"/>
                <w:noProof/>
              </w:rPr>
              <w:t>Proposed Content Structure, Architecture &amp; Technology Decisions</w:t>
            </w:r>
            <w:r w:rsidR="00FC23CF">
              <w:rPr>
                <w:noProof/>
                <w:webHidden/>
              </w:rPr>
              <w:tab/>
            </w:r>
            <w:r w:rsidR="00FC23CF">
              <w:rPr>
                <w:noProof/>
                <w:webHidden/>
              </w:rPr>
              <w:fldChar w:fldCharType="begin"/>
            </w:r>
            <w:r w:rsidR="00FC23CF">
              <w:rPr>
                <w:noProof/>
                <w:webHidden/>
              </w:rPr>
              <w:instrText xml:space="preserve"> PAGEREF _Toc23322407 \h </w:instrText>
            </w:r>
            <w:r w:rsidR="00FC23CF">
              <w:rPr>
                <w:noProof/>
                <w:webHidden/>
              </w:rPr>
            </w:r>
            <w:r w:rsidR="00FC23CF">
              <w:rPr>
                <w:noProof/>
                <w:webHidden/>
              </w:rPr>
              <w:fldChar w:fldCharType="separate"/>
            </w:r>
            <w:r w:rsidR="00FC23CF">
              <w:rPr>
                <w:noProof/>
                <w:webHidden/>
              </w:rPr>
              <w:t>4</w:t>
            </w:r>
            <w:r w:rsidR="00FC23CF">
              <w:rPr>
                <w:noProof/>
                <w:webHidden/>
              </w:rPr>
              <w:fldChar w:fldCharType="end"/>
            </w:r>
          </w:hyperlink>
        </w:p>
        <w:p w14:paraId="067F88F6" w14:textId="4C64EECB" w:rsidR="00FC23CF" w:rsidRDefault="00413BF0">
          <w:pPr>
            <w:pStyle w:val="TOC3"/>
            <w:tabs>
              <w:tab w:val="right" w:leader="dot" w:pos="9350"/>
            </w:tabs>
            <w:rPr>
              <w:rFonts w:eastAsiaTheme="minorEastAsia"/>
              <w:noProof/>
            </w:rPr>
          </w:pPr>
          <w:hyperlink w:anchor="_Toc23322408" w:history="1">
            <w:r w:rsidR="00FC23CF" w:rsidRPr="004E4936">
              <w:rPr>
                <w:rStyle w:val="Hyperlink"/>
                <w:rFonts w:eastAsia="Times New Roman"/>
                <w:noProof/>
              </w:rPr>
              <w:t>Overview</w:t>
            </w:r>
            <w:r w:rsidR="00FC23CF">
              <w:rPr>
                <w:noProof/>
                <w:webHidden/>
              </w:rPr>
              <w:tab/>
            </w:r>
            <w:r w:rsidR="00FC23CF">
              <w:rPr>
                <w:noProof/>
                <w:webHidden/>
              </w:rPr>
              <w:fldChar w:fldCharType="begin"/>
            </w:r>
            <w:r w:rsidR="00FC23CF">
              <w:rPr>
                <w:noProof/>
                <w:webHidden/>
              </w:rPr>
              <w:instrText xml:space="preserve"> PAGEREF _Toc23322408 \h </w:instrText>
            </w:r>
            <w:r w:rsidR="00FC23CF">
              <w:rPr>
                <w:noProof/>
                <w:webHidden/>
              </w:rPr>
            </w:r>
            <w:r w:rsidR="00FC23CF">
              <w:rPr>
                <w:noProof/>
                <w:webHidden/>
              </w:rPr>
              <w:fldChar w:fldCharType="separate"/>
            </w:r>
            <w:r w:rsidR="00FC23CF">
              <w:rPr>
                <w:noProof/>
                <w:webHidden/>
              </w:rPr>
              <w:t>4</w:t>
            </w:r>
            <w:r w:rsidR="00FC23CF">
              <w:rPr>
                <w:noProof/>
                <w:webHidden/>
              </w:rPr>
              <w:fldChar w:fldCharType="end"/>
            </w:r>
          </w:hyperlink>
        </w:p>
        <w:p w14:paraId="65B5FA90" w14:textId="2516A509" w:rsidR="00FC23CF" w:rsidRDefault="00413BF0">
          <w:pPr>
            <w:pStyle w:val="TOC3"/>
            <w:tabs>
              <w:tab w:val="right" w:leader="dot" w:pos="9350"/>
            </w:tabs>
            <w:rPr>
              <w:rFonts w:eastAsiaTheme="minorEastAsia"/>
              <w:noProof/>
            </w:rPr>
          </w:pPr>
          <w:hyperlink w:anchor="_Toc23322409" w:history="1">
            <w:r w:rsidR="00FC23CF" w:rsidRPr="004E4936">
              <w:rPr>
                <w:rStyle w:val="Hyperlink"/>
                <w:rFonts w:eastAsia="Times New Roman"/>
                <w:noProof/>
              </w:rPr>
              <w:t>Challenge 1: Pick a noSQL DB</w:t>
            </w:r>
            <w:r w:rsidR="00FC23CF">
              <w:rPr>
                <w:noProof/>
                <w:webHidden/>
              </w:rPr>
              <w:tab/>
            </w:r>
            <w:r w:rsidR="00FC23CF">
              <w:rPr>
                <w:noProof/>
                <w:webHidden/>
              </w:rPr>
              <w:fldChar w:fldCharType="begin"/>
            </w:r>
            <w:r w:rsidR="00FC23CF">
              <w:rPr>
                <w:noProof/>
                <w:webHidden/>
              </w:rPr>
              <w:instrText xml:space="preserve"> PAGEREF _Toc23322409 \h </w:instrText>
            </w:r>
            <w:r w:rsidR="00FC23CF">
              <w:rPr>
                <w:noProof/>
                <w:webHidden/>
              </w:rPr>
            </w:r>
            <w:r w:rsidR="00FC23CF">
              <w:rPr>
                <w:noProof/>
                <w:webHidden/>
              </w:rPr>
              <w:fldChar w:fldCharType="separate"/>
            </w:r>
            <w:r w:rsidR="00FC23CF">
              <w:rPr>
                <w:noProof/>
                <w:webHidden/>
              </w:rPr>
              <w:t>4</w:t>
            </w:r>
            <w:r w:rsidR="00FC23CF">
              <w:rPr>
                <w:noProof/>
                <w:webHidden/>
              </w:rPr>
              <w:fldChar w:fldCharType="end"/>
            </w:r>
          </w:hyperlink>
        </w:p>
        <w:p w14:paraId="115A652B" w14:textId="2882055D" w:rsidR="00FC23CF" w:rsidRDefault="00413BF0">
          <w:pPr>
            <w:pStyle w:val="TOC3"/>
            <w:tabs>
              <w:tab w:val="right" w:leader="dot" w:pos="9350"/>
            </w:tabs>
            <w:rPr>
              <w:rFonts w:eastAsiaTheme="minorEastAsia"/>
              <w:noProof/>
            </w:rPr>
          </w:pPr>
          <w:hyperlink w:anchor="_Toc23322410" w:history="1">
            <w:r w:rsidR="00FC23CF" w:rsidRPr="004E4936">
              <w:rPr>
                <w:rStyle w:val="Hyperlink"/>
                <w:rFonts w:eastAsia="Times New Roman"/>
                <w:noProof/>
              </w:rPr>
              <w:t>Challenge 2: Migrate Your Data and Model for noSQL</w:t>
            </w:r>
            <w:r w:rsidR="00FC23CF">
              <w:rPr>
                <w:noProof/>
                <w:webHidden/>
              </w:rPr>
              <w:tab/>
            </w:r>
            <w:r w:rsidR="00FC23CF">
              <w:rPr>
                <w:noProof/>
                <w:webHidden/>
              </w:rPr>
              <w:fldChar w:fldCharType="begin"/>
            </w:r>
            <w:r w:rsidR="00FC23CF">
              <w:rPr>
                <w:noProof/>
                <w:webHidden/>
              </w:rPr>
              <w:instrText xml:space="preserve"> PAGEREF _Toc23322410 \h </w:instrText>
            </w:r>
            <w:r w:rsidR="00FC23CF">
              <w:rPr>
                <w:noProof/>
                <w:webHidden/>
              </w:rPr>
            </w:r>
            <w:r w:rsidR="00FC23CF">
              <w:rPr>
                <w:noProof/>
                <w:webHidden/>
              </w:rPr>
              <w:fldChar w:fldCharType="separate"/>
            </w:r>
            <w:r w:rsidR="00FC23CF">
              <w:rPr>
                <w:noProof/>
                <w:webHidden/>
              </w:rPr>
              <w:t>4</w:t>
            </w:r>
            <w:r w:rsidR="00FC23CF">
              <w:rPr>
                <w:noProof/>
                <w:webHidden/>
              </w:rPr>
              <w:fldChar w:fldCharType="end"/>
            </w:r>
          </w:hyperlink>
        </w:p>
        <w:p w14:paraId="53E7E9F4" w14:textId="52FAD6EA" w:rsidR="00FC23CF" w:rsidRDefault="00413BF0">
          <w:pPr>
            <w:pStyle w:val="TOC3"/>
            <w:tabs>
              <w:tab w:val="right" w:leader="dot" w:pos="9350"/>
            </w:tabs>
            <w:rPr>
              <w:rFonts w:eastAsiaTheme="minorEastAsia"/>
              <w:noProof/>
            </w:rPr>
          </w:pPr>
          <w:hyperlink w:anchor="_Toc23322411" w:history="1">
            <w:r w:rsidR="00FC23CF" w:rsidRPr="004E4936">
              <w:rPr>
                <w:rStyle w:val="Hyperlink"/>
                <w:rFonts w:eastAsia="Times New Roman"/>
                <w:noProof/>
              </w:rPr>
              <w:t>Challenge 3: Stream Data to noSQL</w:t>
            </w:r>
            <w:r w:rsidR="00FC23CF">
              <w:rPr>
                <w:noProof/>
                <w:webHidden/>
              </w:rPr>
              <w:tab/>
            </w:r>
            <w:r w:rsidR="00FC23CF">
              <w:rPr>
                <w:noProof/>
                <w:webHidden/>
              </w:rPr>
              <w:fldChar w:fldCharType="begin"/>
            </w:r>
            <w:r w:rsidR="00FC23CF">
              <w:rPr>
                <w:noProof/>
                <w:webHidden/>
              </w:rPr>
              <w:instrText xml:space="preserve"> PAGEREF _Toc23322411 \h </w:instrText>
            </w:r>
            <w:r w:rsidR="00FC23CF">
              <w:rPr>
                <w:noProof/>
                <w:webHidden/>
              </w:rPr>
            </w:r>
            <w:r w:rsidR="00FC23CF">
              <w:rPr>
                <w:noProof/>
                <w:webHidden/>
              </w:rPr>
              <w:fldChar w:fldCharType="separate"/>
            </w:r>
            <w:r w:rsidR="00FC23CF">
              <w:rPr>
                <w:noProof/>
                <w:webHidden/>
              </w:rPr>
              <w:t>5</w:t>
            </w:r>
            <w:r w:rsidR="00FC23CF">
              <w:rPr>
                <w:noProof/>
                <w:webHidden/>
              </w:rPr>
              <w:fldChar w:fldCharType="end"/>
            </w:r>
          </w:hyperlink>
        </w:p>
        <w:p w14:paraId="03070C7D" w14:textId="5C768FB0" w:rsidR="00FC23CF" w:rsidRDefault="00413BF0">
          <w:pPr>
            <w:pStyle w:val="TOC3"/>
            <w:tabs>
              <w:tab w:val="right" w:leader="dot" w:pos="9350"/>
            </w:tabs>
            <w:rPr>
              <w:rFonts w:eastAsiaTheme="minorEastAsia"/>
              <w:noProof/>
            </w:rPr>
          </w:pPr>
          <w:hyperlink w:anchor="_Toc23322412" w:history="1">
            <w:r w:rsidR="00FC23CF" w:rsidRPr="004E4936">
              <w:rPr>
                <w:rStyle w:val="Hyperlink"/>
                <w:rFonts w:eastAsia="Times New Roman"/>
                <w:noProof/>
              </w:rPr>
              <w:t>Challenge 4: Change Feed and Materialized Views</w:t>
            </w:r>
            <w:r w:rsidR="00FC23CF">
              <w:rPr>
                <w:noProof/>
                <w:webHidden/>
              </w:rPr>
              <w:tab/>
            </w:r>
            <w:r w:rsidR="00FC23CF">
              <w:rPr>
                <w:noProof/>
                <w:webHidden/>
              </w:rPr>
              <w:fldChar w:fldCharType="begin"/>
            </w:r>
            <w:r w:rsidR="00FC23CF">
              <w:rPr>
                <w:noProof/>
                <w:webHidden/>
              </w:rPr>
              <w:instrText xml:space="preserve"> PAGEREF _Toc23322412 \h </w:instrText>
            </w:r>
            <w:r w:rsidR="00FC23CF">
              <w:rPr>
                <w:noProof/>
                <w:webHidden/>
              </w:rPr>
            </w:r>
            <w:r w:rsidR="00FC23CF">
              <w:rPr>
                <w:noProof/>
                <w:webHidden/>
              </w:rPr>
              <w:fldChar w:fldCharType="separate"/>
            </w:r>
            <w:r w:rsidR="00FC23CF">
              <w:rPr>
                <w:noProof/>
                <w:webHidden/>
              </w:rPr>
              <w:t>5</w:t>
            </w:r>
            <w:r w:rsidR="00FC23CF">
              <w:rPr>
                <w:noProof/>
                <w:webHidden/>
              </w:rPr>
              <w:fldChar w:fldCharType="end"/>
            </w:r>
          </w:hyperlink>
        </w:p>
        <w:p w14:paraId="4076B887" w14:textId="1C4C94C1" w:rsidR="00FC23CF" w:rsidRDefault="00413BF0">
          <w:pPr>
            <w:pStyle w:val="TOC3"/>
            <w:tabs>
              <w:tab w:val="right" w:leader="dot" w:pos="9350"/>
            </w:tabs>
            <w:rPr>
              <w:rFonts w:eastAsiaTheme="minorEastAsia"/>
              <w:noProof/>
            </w:rPr>
          </w:pPr>
          <w:hyperlink w:anchor="_Toc23322413" w:history="1">
            <w:r w:rsidR="00FC23CF" w:rsidRPr="004E4936">
              <w:rPr>
                <w:rStyle w:val="Hyperlink"/>
                <w:rFonts w:eastAsia="Times New Roman"/>
                <w:noProof/>
              </w:rPr>
              <w:t>Challenge 5: Azure Search Integration</w:t>
            </w:r>
            <w:r w:rsidR="00FC23CF">
              <w:rPr>
                <w:noProof/>
                <w:webHidden/>
              </w:rPr>
              <w:tab/>
            </w:r>
            <w:r w:rsidR="00FC23CF">
              <w:rPr>
                <w:noProof/>
                <w:webHidden/>
              </w:rPr>
              <w:fldChar w:fldCharType="begin"/>
            </w:r>
            <w:r w:rsidR="00FC23CF">
              <w:rPr>
                <w:noProof/>
                <w:webHidden/>
              </w:rPr>
              <w:instrText xml:space="preserve"> PAGEREF _Toc23322413 \h </w:instrText>
            </w:r>
            <w:r w:rsidR="00FC23CF">
              <w:rPr>
                <w:noProof/>
                <w:webHidden/>
              </w:rPr>
            </w:r>
            <w:r w:rsidR="00FC23CF">
              <w:rPr>
                <w:noProof/>
                <w:webHidden/>
              </w:rPr>
              <w:fldChar w:fldCharType="separate"/>
            </w:r>
            <w:r w:rsidR="00FC23CF">
              <w:rPr>
                <w:noProof/>
                <w:webHidden/>
              </w:rPr>
              <w:t>5</w:t>
            </w:r>
            <w:r w:rsidR="00FC23CF">
              <w:rPr>
                <w:noProof/>
                <w:webHidden/>
              </w:rPr>
              <w:fldChar w:fldCharType="end"/>
            </w:r>
          </w:hyperlink>
        </w:p>
        <w:p w14:paraId="2591F7D3" w14:textId="48653DD1" w:rsidR="00FC23CF" w:rsidRDefault="00413BF0">
          <w:pPr>
            <w:pStyle w:val="TOC3"/>
            <w:tabs>
              <w:tab w:val="right" w:leader="dot" w:pos="9350"/>
            </w:tabs>
            <w:rPr>
              <w:rFonts w:eastAsiaTheme="minorEastAsia"/>
              <w:noProof/>
            </w:rPr>
          </w:pPr>
          <w:hyperlink w:anchor="_Toc23322414" w:history="1">
            <w:r w:rsidR="00FC23CF" w:rsidRPr="004E4936">
              <w:rPr>
                <w:rStyle w:val="Hyperlink"/>
                <w:rFonts w:eastAsia="Times New Roman"/>
                <w:noProof/>
              </w:rPr>
              <w:t>Challenge 6: Global Expansion, Indexing, and Logging</w:t>
            </w:r>
            <w:r w:rsidR="00FC23CF">
              <w:rPr>
                <w:noProof/>
                <w:webHidden/>
              </w:rPr>
              <w:tab/>
            </w:r>
            <w:r w:rsidR="00FC23CF">
              <w:rPr>
                <w:noProof/>
                <w:webHidden/>
              </w:rPr>
              <w:fldChar w:fldCharType="begin"/>
            </w:r>
            <w:r w:rsidR="00FC23CF">
              <w:rPr>
                <w:noProof/>
                <w:webHidden/>
              </w:rPr>
              <w:instrText xml:space="preserve"> PAGEREF _Toc23322414 \h </w:instrText>
            </w:r>
            <w:r w:rsidR="00FC23CF">
              <w:rPr>
                <w:noProof/>
                <w:webHidden/>
              </w:rPr>
            </w:r>
            <w:r w:rsidR="00FC23CF">
              <w:rPr>
                <w:noProof/>
                <w:webHidden/>
              </w:rPr>
              <w:fldChar w:fldCharType="separate"/>
            </w:r>
            <w:r w:rsidR="00FC23CF">
              <w:rPr>
                <w:noProof/>
                <w:webHidden/>
              </w:rPr>
              <w:t>6</w:t>
            </w:r>
            <w:r w:rsidR="00FC23CF">
              <w:rPr>
                <w:noProof/>
                <w:webHidden/>
              </w:rPr>
              <w:fldChar w:fldCharType="end"/>
            </w:r>
          </w:hyperlink>
        </w:p>
        <w:p w14:paraId="6BDD2FE4" w14:textId="53CB8780" w:rsidR="00FC23CF" w:rsidRDefault="00413BF0">
          <w:pPr>
            <w:pStyle w:val="TOC3"/>
            <w:tabs>
              <w:tab w:val="right" w:leader="dot" w:pos="9350"/>
            </w:tabs>
            <w:rPr>
              <w:rFonts w:eastAsiaTheme="minorEastAsia"/>
              <w:noProof/>
            </w:rPr>
          </w:pPr>
          <w:hyperlink w:anchor="_Toc23322415" w:history="1">
            <w:r w:rsidR="00FC23CF" w:rsidRPr="004E4936">
              <w:rPr>
                <w:rStyle w:val="Hyperlink"/>
                <w:rFonts w:eastAsia="Times New Roman"/>
                <w:noProof/>
              </w:rPr>
              <w:t>Challenge 7: Insights from Graph</w:t>
            </w:r>
            <w:r w:rsidR="00FC23CF">
              <w:rPr>
                <w:noProof/>
                <w:webHidden/>
              </w:rPr>
              <w:tab/>
            </w:r>
            <w:r w:rsidR="00FC23CF">
              <w:rPr>
                <w:noProof/>
                <w:webHidden/>
              </w:rPr>
              <w:fldChar w:fldCharType="begin"/>
            </w:r>
            <w:r w:rsidR="00FC23CF">
              <w:rPr>
                <w:noProof/>
                <w:webHidden/>
              </w:rPr>
              <w:instrText xml:space="preserve"> PAGEREF _Toc23322415 \h </w:instrText>
            </w:r>
            <w:r w:rsidR="00FC23CF">
              <w:rPr>
                <w:noProof/>
                <w:webHidden/>
              </w:rPr>
            </w:r>
            <w:r w:rsidR="00FC23CF">
              <w:rPr>
                <w:noProof/>
                <w:webHidden/>
              </w:rPr>
              <w:fldChar w:fldCharType="separate"/>
            </w:r>
            <w:r w:rsidR="00FC23CF">
              <w:rPr>
                <w:noProof/>
                <w:webHidden/>
              </w:rPr>
              <w:t>6</w:t>
            </w:r>
            <w:r w:rsidR="00FC23CF">
              <w:rPr>
                <w:noProof/>
                <w:webHidden/>
              </w:rPr>
              <w:fldChar w:fldCharType="end"/>
            </w:r>
          </w:hyperlink>
        </w:p>
        <w:p w14:paraId="1F8340A8" w14:textId="598B1A08" w:rsidR="00FC23CF" w:rsidRDefault="00413BF0">
          <w:pPr>
            <w:pStyle w:val="TOC1"/>
            <w:tabs>
              <w:tab w:val="right" w:leader="dot" w:pos="9350"/>
            </w:tabs>
            <w:rPr>
              <w:rFonts w:eastAsiaTheme="minorEastAsia"/>
              <w:noProof/>
            </w:rPr>
          </w:pPr>
          <w:hyperlink w:anchor="_Toc23322416" w:history="1">
            <w:r w:rsidR="00FC23CF" w:rsidRPr="004E4936">
              <w:rPr>
                <w:rStyle w:val="Hyperlink"/>
                <w:noProof/>
              </w:rPr>
              <w:t>Engineering Fundamentals</w:t>
            </w:r>
            <w:r w:rsidR="00FC23CF">
              <w:rPr>
                <w:noProof/>
                <w:webHidden/>
              </w:rPr>
              <w:tab/>
            </w:r>
            <w:r w:rsidR="00FC23CF">
              <w:rPr>
                <w:noProof/>
                <w:webHidden/>
              </w:rPr>
              <w:fldChar w:fldCharType="begin"/>
            </w:r>
            <w:r w:rsidR="00FC23CF">
              <w:rPr>
                <w:noProof/>
                <w:webHidden/>
              </w:rPr>
              <w:instrText xml:space="preserve"> PAGEREF _Toc23322416 \h </w:instrText>
            </w:r>
            <w:r w:rsidR="00FC23CF">
              <w:rPr>
                <w:noProof/>
                <w:webHidden/>
              </w:rPr>
            </w:r>
            <w:r w:rsidR="00FC23CF">
              <w:rPr>
                <w:noProof/>
                <w:webHidden/>
              </w:rPr>
              <w:fldChar w:fldCharType="separate"/>
            </w:r>
            <w:r w:rsidR="00FC23CF">
              <w:rPr>
                <w:noProof/>
                <w:webHidden/>
              </w:rPr>
              <w:t>6</w:t>
            </w:r>
            <w:r w:rsidR="00FC23CF">
              <w:rPr>
                <w:noProof/>
                <w:webHidden/>
              </w:rPr>
              <w:fldChar w:fldCharType="end"/>
            </w:r>
          </w:hyperlink>
        </w:p>
        <w:p w14:paraId="09542635" w14:textId="7FC1F3A9" w:rsidR="00FC23CF" w:rsidRDefault="00413BF0">
          <w:pPr>
            <w:pStyle w:val="TOC1"/>
            <w:tabs>
              <w:tab w:val="right" w:leader="dot" w:pos="9350"/>
            </w:tabs>
            <w:rPr>
              <w:rFonts w:eastAsiaTheme="minorEastAsia"/>
              <w:noProof/>
            </w:rPr>
          </w:pPr>
          <w:hyperlink w:anchor="_Toc23322417" w:history="1">
            <w:r w:rsidR="00FC23CF" w:rsidRPr="004E4936">
              <w:rPr>
                <w:rStyle w:val="Hyperlink"/>
                <w:noProof/>
              </w:rPr>
              <w:t>Leveraging Prior Work</w:t>
            </w:r>
            <w:r w:rsidR="00FC23CF">
              <w:rPr>
                <w:noProof/>
                <w:webHidden/>
              </w:rPr>
              <w:tab/>
            </w:r>
            <w:r w:rsidR="00FC23CF">
              <w:rPr>
                <w:noProof/>
                <w:webHidden/>
              </w:rPr>
              <w:fldChar w:fldCharType="begin"/>
            </w:r>
            <w:r w:rsidR="00FC23CF">
              <w:rPr>
                <w:noProof/>
                <w:webHidden/>
              </w:rPr>
              <w:instrText xml:space="preserve"> PAGEREF _Toc23322417 \h </w:instrText>
            </w:r>
            <w:r w:rsidR="00FC23CF">
              <w:rPr>
                <w:noProof/>
                <w:webHidden/>
              </w:rPr>
            </w:r>
            <w:r w:rsidR="00FC23CF">
              <w:rPr>
                <w:noProof/>
                <w:webHidden/>
              </w:rPr>
              <w:fldChar w:fldCharType="separate"/>
            </w:r>
            <w:r w:rsidR="00FC23CF">
              <w:rPr>
                <w:noProof/>
                <w:webHidden/>
              </w:rPr>
              <w:t>7</w:t>
            </w:r>
            <w:r w:rsidR="00FC23CF">
              <w:rPr>
                <w:noProof/>
                <w:webHidden/>
              </w:rPr>
              <w:fldChar w:fldCharType="end"/>
            </w:r>
          </w:hyperlink>
        </w:p>
        <w:p w14:paraId="7C4A6311" w14:textId="4A41F6E2" w:rsidR="00FC23CF" w:rsidRDefault="00413BF0">
          <w:pPr>
            <w:pStyle w:val="TOC1"/>
            <w:tabs>
              <w:tab w:val="right" w:leader="dot" w:pos="9350"/>
            </w:tabs>
            <w:rPr>
              <w:rFonts w:eastAsiaTheme="minorEastAsia"/>
              <w:noProof/>
            </w:rPr>
          </w:pPr>
          <w:hyperlink w:anchor="_Toc23322418" w:history="1">
            <w:r w:rsidR="00FC23CF" w:rsidRPr="004E4936">
              <w:rPr>
                <w:rStyle w:val="Hyperlink"/>
                <w:noProof/>
              </w:rPr>
              <w:t>Sharing Plan</w:t>
            </w:r>
            <w:r w:rsidR="00FC23CF">
              <w:rPr>
                <w:noProof/>
                <w:webHidden/>
              </w:rPr>
              <w:tab/>
            </w:r>
            <w:r w:rsidR="00FC23CF">
              <w:rPr>
                <w:noProof/>
                <w:webHidden/>
              </w:rPr>
              <w:fldChar w:fldCharType="begin"/>
            </w:r>
            <w:r w:rsidR="00FC23CF">
              <w:rPr>
                <w:noProof/>
                <w:webHidden/>
              </w:rPr>
              <w:instrText xml:space="preserve"> PAGEREF _Toc23322418 \h </w:instrText>
            </w:r>
            <w:r w:rsidR="00FC23CF">
              <w:rPr>
                <w:noProof/>
                <w:webHidden/>
              </w:rPr>
            </w:r>
            <w:r w:rsidR="00FC23CF">
              <w:rPr>
                <w:noProof/>
                <w:webHidden/>
              </w:rPr>
              <w:fldChar w:fldCharType="separate"/>
            </w:r>
            <w:r w:rsidR="00FC23CF">
              <w:rPr>
                <w:noProof/>
                <w:webHidden/>
              </w:rPr>
              <w:t>7</w:t>
            </w:r>
            <w:r w:rsidR="00FC23CF">
              <w:rPr>
                <w:noProof/>
                <w:webHidden/>
              </w:rPr>
              <w:fldChar w:fldCharType="end"/>
            </w:r>
          </w:hyperlink>
        </w:p>
        <w:p w14:paraId="4CC77CA2" w14:textId="5D034D61" w:rsidR="00FC23CF" w:rsidRDefault="00413BF0">
          <w:pPr>
            <w:pStyle w:val="TOC1"/>
            <w:tabs>
              <w:tab w:val="right" w:leader="dot" w:pos="9350"/>
            </w:tabs>
            <w:rPr>
              <w:rFonts w:eastAsiaTheme="minorEastAsia"/>
              <w:noProof/>
            </w:rPr>
          </w:pPr>
          <w:hyperlink w:anchor="_Toc23322419" w:history="1">
            <w:r w:rsidR="00FC23CF" w:rsidRPr="004E4936">
              <w:rPr>
                <w:rStyle w:val="Hyperlink"/>
                <w:noProof/>
              </w:rPr>
              <w:t>Sprint Schedule</w:t>
            </w:r>
            <w:r w:rsidR="00FC23CF">
              <w:rPr>
                <w:noProof/>
                <w:webHidden/>
              </w:rPr>
              <w:tab/>
            </w:r>
            <w:r w:rsidR="00FC23CF">
              <w:rPr>
                <w:noProof/>
                <w:webHidden/>
              </w:rPr>
              <w:fldChar w:fldCharType="begin"/>
            </w:r>
            <w:r w:rsidR="00FC23CF">
              <w:rPr>
                <w:noProof/>
                <w:webHidden/>
              </w:rPr>
              <w:instrText xml:space="preserve"> PAGEREF _Toc23322419 \h </w:instrText>
            </w:r>
            <w:r w:rsidR="00FC23CF">
              <w:rPr>
                <w:noProof/>
                <w:webHidden/>
              </w:rPr>
            </w:r>
            <w:r w:rsidR="00FC23CF">
              <w:rPr>
                <w:noProof/>
                <w:webHidden/>
              </w:rPr>
              <w:fldChar w:fldCharType="separate"/>
            </w:r>
            <w:r w:rsidR="00FC23CF">
              <w:rPr>
                <w:noProof/>
                <w:webHidden/>
              </w:rPr>
              <w:t>7</w:t>
            </w:r>
            <w:r w:rsidR="00FC23CF">
              <w:rPr>
                <w:noProof/>
                <w:webHidden/>
              </w:rPr>
              <w:fldChar w:fldCharType="end"/>
            </w:r>
          </w:hyperlink>
        </w:p>
        <w:p w14:paraId="1C053DA0" w14:textId="53070171" w:rsidR="00FC23CF" w:rsidRDefault="00413BF0">
          <w:pPr>
            <w:pStyle w:val="TOC1"/>
            <w:tabs>
              <w:tab w:val="right" w:leader="dot" w:pos="9350"/>
            </w:tabs>
            <w:rPr>
              <w:rFonts w:eastAsiaTheme="minorEastAsia"/>
              <w:noProof/>
            </w:rPr>
          </w:pPr>
          <w:hyperlink w:anchor="_Toc23322420" w:history="1">
            <w:r w:rsidR="00FC23CF" w:rsidRPr="004E4936">
              <w:rPr>
                <w:rStyle w:val="Hyperlink"/>
                <w:noProof/>
              </w:rPr>
              <w:t>Success Criteria</w:t>
            </w:r>
            <w:r w:rsidR="00FC23CF">
              <w:rPr>
                <w:noProof/>
                <w:webHidden/>
              </w:rPr>
              <w:tab/>
            </w:r>
            <w:r w:rsidR="00FC23CF">
              <w:rPr>
                <w:noProof/>
                <w:webHidden/>
              </w:rPr>
              <w:fldChar w:fldCharType="begin"/>
            </w:r>
            <w:r w:rsidR="00FC23CF">
              <w:rPr>
                <w:noProof/>
                <w:webHidden/>
              </w:rPr>
              <w:instrText xml:space="preserve"> PAGEREF _Toc23322420 \h </w:instrText>
            </w:r>
            <w:r w:rsidR="00FC23CF">
              <w:rPr>
                <w:noProof/>
                <w:webHidden/>
              </w:rPr>
            </w:r>
            <w:r w:rsidR="00FC23CF">
              <w:rPr>
                <w:noProof/>
                <w:webHidden/>
              </w:rPr>
              <w:fldChar w:fldCharType="separate"/>
            </w:r>
            <w:r w:rsidR="00FC23CF">
              <w:rPr>
                <w:noProof/>
                <w:webHidden/>
              </w:rPr>
              <w:t>7</w:t>
            </w:r>
            <w:r w:rsidR="00FC23CF">
              <w:rPr>
                <w:noProof/>
                <w:webHidden/>
              </w:rPr>
              <w:fldChar w:fldCharType="end"/>
            </w:r>
          </w:hyperlink>
        </w:p>
        <w:p w14:paraId="1019F6C0" w14:textId="70E7F2A1" w:rsidR="00FC23CF" w:rsidRDefault="00413BF0">
          <w:pPr>
            <w:pStyle w:val="TOC1"/>
            <w:tabs>
              <w:tab w:val="right" w:leader="dot" w:pos="9350"/>
            </w:tabs>
            <w:rPr>
              <w:rFonts w:eastAsiaTheme="minorEastAsia"/>
              <w:noProof/>
            </w:rPr>
          </w:pPr>
          <w:hyperlink w:anchor="_Toc23322421" w:history="1">
            <w:r w:rsidR="00FC23CF" w:rsidRPr="004E4936">
              <w:rPr>
                <w:rStyle w:val="Hyperlink"/>
                <w:noProof/>
              </w:rPr>
              <w:t>Risks, Issues</w:t>
            </w:r>
            <w:r w:rsidR="00FC23CF">
              <w:rPr>
                <w:noProof/>
                <w:webHidden/>
              </w:rPr>
              <w:tab/>
            </w:r>
            <w:r w:rsidR="00FC23CF">
              <w:rPr>
                <w:noProof/>
                <w:webHidden/>
              </w:rPr>
              <w:fldChar w:fldCharType="begin"/>
            </w:r>
            <w:r w:rsidR="00FC23CF">
              <w:rPr>
                <w:noProof/>
                <w:webHidden/>
              </w:rPr>
              <w:instrText xml:space="preserve"> PAGEREF _Toc23322421 \h </w:instrText>
            </w:r>
            <w:r w:rsidR="00FC23CF">
              <w:rPr>
                <w:noProof/>
                <w:webHidden/>
              </w:rPr>
            </w:r>
            <w:r w:rsidR="00FC23CF">
              <w:rPr>
                <w:noProof/>
                <w:webHidden/>
              </w:rPr>
              <w:fldChar w:fldCharType="separate"/>
            </w:r>
            <w:r w:rsidR="00FC23CF">
              <w:rPr>
                <w:noProof/>
                <w:webHidden/>
              </w:rPr>
              <w:t>8</w:t>
            </w:r>
            <w:r w:rsidR="00FC23CF">
              <w:rPr>
                <w:noProof/>
                <w:webHidden/>
              </w:rPr>
              <w:fldChar w:fldCharType="end"/>
            </w:r>
          </w:hyperlink>
        </w:p>
        <w:p w14:paraId="4F1BCC23" w14:textId="4A6C7EF8" w:rsidR="00FC23CF" w:rsidRDefault="00413BF0">
          <w:pPr>
            <w:pStyle w:val="TOC1"/>
            <w:tabs>
              <w:tab w:val="right" w:leader="dot" w:pos="9350"/>
            </w:tabs>
            <w:rPr>
              <w:rFonts w:eastAsiaTheme="minorEastAsia"/>
              <w:noProof/>
            </w:rPr>
          </w:pPr>
          <w:hyperlink w:anchor="_Toc23322422" w:history="1">
            <w:r w:rsidR="00FC23CF" w:rsidRPr="004E4936">
              <w:rPr>
                <w:rStyle w:val="Hyperlink"/>
                <w:noProof/>
              </w:rPr>
              <w:t>Additional Asks</w:t>
            </w:r>
            <w:r w:rsidR="00FC23CF">
              <w:rPr>
                <w:noProof/>
                <w:webHidden/>
              </w:rPr>
              <w:tab/>
            </w:r>
            <w:r w:rsidR="00FC23CF">
              <w:rPr>
                <w:noProof/>
                <w:webHidden/>
              </w:rPr>
              <w:fldChar w:fldCharType="begin"/>
            </w:r>
            <w:r w:rsidR="00FC23CF">
              <w:rPr>
                <w:noProof/>
                <w:webHidden/>
              </w:rPr>
              <w:instrText xml:space="preserve"> PAGEREF _Toc23322422 \h </w:instrText>
            </w:r>
            <w:r w:rsidR="00FC23CF">
              <w:rPr>
                <w:noProof/>
                <w:webHidden/>
              </w:rPr>
            </w:r>
            <w:r w:rsidR="00FC23CF">
              <w:rPr>
                <w:noProof/>
                <w:webHidden/>
              </w:rPr>
              <w:fldChar w:fldCharType="separate"/>
            </w:r>
            <w:r w:rsidR="00FC23CF">
              <w:rPr>
                <w:noProof/>
                <w:webHidden/>
              </w:rPr>
              <w:t>8</w:t>
            </w:r>
            <w:r w:rsidR="00FC23CF">
              <w:rPr>
                <w:noProof/>
                <w:webHidden/>
              </w:rPr>
              <w:fldChar w:fldCharType="end"/>
            </w:r>
          </w:hyperlink>
        </w:p>
        <w:p w14:paraId="787330E1" w14:textId="44F03333" w:rsidR="00FC23CF" w:rsidRDefault="00413BF0">
          <w:pPr>
            <w:pStyle w:val="TOC1"/>
            <w:tabs>
              <w:tab w:val="right" w:leader="dot" w:pos="9350"/>
            </w:tabs>
            <w:rPr>
              <w:rFonts w:eastAsiaTheme="minorEastAsia"/>
              <w:noProof/>
            </w:rPr>
          </w:pPr>
          <w:hyperlink w:anchor="_Toc23322423" w:history="1">
            <w:r w:rsidR="00FC23CF" w:rsidRPr="004E4936">
              <w:rPr>
                <w:rStyle w:val="Hyperlink"/>
                <w:noProof/>
              </w:rPr>
              <w:t>Team</w:t>
            </w:r>
            <w:r w:rsidR="00FC23CF">
              <w:rPr>
                <w:noProof/>
                <w:webHidden/>
              </w:rPr>
              <w:tab/>
            </w:r>
            <w:r w:rsidR="00FC23CF">
              <w:rPr>
                <w:noProof/>
                <w:webHidden/>
              </w:rPr>
              <w:fldChar w:fldCharType="begin"/>
            </w:r>
            <w:r w:rsidR="00FC23CF">
              <w:rPr>
                <w:noProof/>
                <w:webHidden/>
              </w:rPr>
              <w:instrText xml:space="preserve"> PAGEREF _Toc23322423 \h </w:instrText>
            </w:r>
            <w:r w:rsidR="00FC23CF">
              <w:rPr>
                <w:noProof/>
                <w:webHidden/>
              </w:rPr>
            </w:r>
            <w:r w:rsidR="00FC23CF">
              <w:rPr>
                <w:noProof/>
                <w:webHidden/>
              </w:rPr>
              <w:fldChar w:fldCharType="separate"/>
            </w:r>
            <w:r w:rsidR="00FC23CF">
              <w:rPr>
                <w:noProof/>
                <w:webHidden/>
              </w:rPr>
              <w:t>8</w:t>
            </w:r>
            <w:r w:rsidR="00FC23CF">
              <w:rPr>
                <w:noProof/>
                <w:webHidden/>
              </w:rPr>
              <w:fldChar w:fldCharType="end"/>
            </w:r>
          </w:hyperlink>
        </w:p>
        <w:p w14:paraId="76272397" w14:textId="21296153" w:rsidR="00FC23CF" w:rsidRDefault="00413BF0">
          <w:pPr>
            <w:pStyle w:val="TOC1"/>
            <w:tabs>
              <w:tab w:val="right" w:leader="dot" w:pos="9350"/>
            </w:tabs>
            <w:rPr>
              <w:rFonts w:eastAsiaTheme="minorEastAsia"/>
              <w:noProof/>
            </w:rPr>
          </w:pPr>
          <w:hyperlink w:anchor="_Toc23322424" w:history="1">
            <w:r w:rsidR="00FC23CF" w:rsidRPr="004E4936">
              <w:rPr>
                <w:rStyle w:val="Hyperlink"/>
                <w:noProof/>
              </w:rPr>
              <w:t>Ready to Start?</w:t>
            </w:r>
            <w:r w:rsidR="00FC23CF">
              <w:rPr>
                <w:noProof/>
                <w:webHidden/>
              </w:rPr>
              <w:tab/>
            </w:r>
            <w:r w:rsidR="00FC23CF">
              <w:rPr>
                <w:noProof/>
                <w:webHidden/>
              </w:rPr>
              <w:fldChar w:fldCharType="begin"/>
            </w:r>
            <w:r w:rsidR="00FC23CF">
              <w:rPr>
                <w:noProof/>
                <w:webHidden/>
              </w:rPr>
              <w:instrText xml:space="preserve"> PAGEREF _Toc23322424 \h </w:instrText>
            </w:r>
            <w:r w:rsidR="00FC23CF">
              <w:rPr>
                <w:noProof/>
                <w:webHidden/>
              </w:rPr>
            </w:r>
            <w:r w:rsidR="00FC23CF">
              <w:rPr>
                <w:noProof/>
                <w:webHidden/>
              </w:rPr>
              <w:fldChar w:fldCharType="separate"/>
            </w:r>
            <w:r w:rsidR="00FC23CF">
              <w:rPr>
                <w:noProof/>
                <w:webHidden/>
              </w:rPr>
              <w:t>8</w:t>
            </w:r>
            <w:r w:rsidR="00FC23CF">
              <w:rPr>
                <w:noProof/>
                <w:webHidden/>
              </w:rPr>
              <w:fldChar w:fldCharType="end"/>
            </w:r>
          </w:hyperlink>
        </w:p>
        <w:p w14:paraId="6D7CB787" w14:textId="568D61CC" w:rsidR="00B73A8F" w:rsidRDefault="00B73A8F">
          <w:r>
            <w:rPr>
              <w:b/>
              <w:bCs/>
              <w:noProof/>
            </w:rPr>
            <w:fldChar w:fldCharType="end"/>
          </w:r>
        </w:p>
      </w:sdtContent>
    </w:sdt>
    <w:p w14:paraId="7FE8B34B" w14:textId="104F1197" w:rsidR="008B1BEA" w:rsidRPr="006C247C" w:rsidRDefault="007D1C0B" w:rsidP="00293F4B">
      <w:r>
        <w:rPr>
          <w:rFonts w:asciiTheme="majorHAnsi" w:eastAsiaTheme="majorEastAsia" w:hAnsiTheme="majorHAnsi" w:cstheme="majorBidi"/>
          <w:color w:val="FF0000"/>
          <w:spacing w:val="-10"/>
          <w:kern w:val="28"/>
          <w:sz w:val="28"/>
          <w:szCs w:val="28"/>
        </w:rPr>
        <w:br w:type="page"/>
      </w:r>
      <w:r w:rsidR="00293F4B" w:rsidRPr="006C247C">
        <w:lastRenderedPageBreak/>
        <w:t xml:space="preserve"> </w:t>
      </w:r>
    </w:p>
    <w:p w14:paraId="71ADC958" w14:textId="667A6666" w:rsidR="00F6326F" w:rsidRPr="00797FA0" w:rsidRDefault="0074167D" w:rsidP="00797FA0">
      <w:pPr>
        <w:pStyle w:val="Heading1"/>
      </w:pPr>
      <w:bookmarkStart w:id="0" w:name="_Toc23322400"/>
      <w:r>
        <w:t>Background</w:t>
      </w:r>
      <w:bookmarkEnd w:id="0"/>
    </w:p>
    <w:p w14:paraId="25690795" w14:textId="16C08266" w:rsidR="007C30AD" w:rsidRPr="002E6E25" w:rsidRDefault="006137CF" w:rsidP="0024046D">
      <w:r>
        <w:t xml:space="preserve">The NoSQL OpenHack was created originally in FY19 and delivered in July (of that fiscal year). </w:t>
      </w:r>
      <w:r w:rsidR="00095C25">
        <w:t>T</w:t>
      </w:r>
      <w:r>
        <w:t xml:space="preserve">he content was </w:t>
      </w:r>
      <w:r w:rsidR="00095C25">
        <w:t>re-</w:t>
      </w:r>
      <w:r>
        <w:t xml:space="preserve">reviewed by </w:t>
      </w:r>
      <w:r w:rsidR="00095C25">
        <w:t xml:space="preserve">the CSE Data Tech Domain and the CSE Programs Team and </w:t>
      </w:r>
      <w:r w:rsidR="00337AD3">
        <w:t xml:space="preserve">P0 issues were </w:t>
      </w:r>
      <w:r w:rsidR="002F643F">
        <w:t>raised</w:t>
      </w:r>
      <w:r w:rsidR="00337AD3">
        <w:t xml:space="preserve"> with the quality of the content against OpenHack content quality standards/requirements. A </w:t>
      </w:r>
      <w:r w:rsidR="00A00361">
        <w:t xml:space="preserve">v-team was developed to re-scope and re-develop </w:t>
      </w:r>
      <w:r w:rsidR="00A11E4B">
        <w:t>the NoSQL content so that it could be delivered at high-quality to S500 customers</w:t>
      </w:r>
      <w:r w:rsidR="005F58DC">
        <w:t xml:space="preserve"> across the globe.</w:t>
      </w:r>
    </w:p>
    <w:p w14:paraId="4E91B961" w14:textId="4B87827F" w:rsidR="00CB3E08" w:rsidRDefault="000B1437" w:rsidP="006C247C">
      <w:pPr>
        <w:pStyle w:val="Heading1"/>
      </w:pPr>
      <w:bookmarkStart w:id="1" w:name="_Toc23322401"/>
      <w:r>
        <w:t>Deliverable</w:t>
      </w:r>
      <w:bookmarkEnd w:id="1"/>
      <w:r w:rsidR="00FC23CF">
        <w:t>s</w:t>
      </w:r>
      <w:r>
        <w:t xml:space="preserve"> </w:t>
      </w:r>
    </w:p>
    <w:p w14:paraId="26847EC5" w14:textId="3B6E8975" w:rsidR="00C61B31" w:rsidRDefault="00C61B31" w:rsidP="000B1437">
      <w:r>
        <w:t>Our deliverable will be a finished repo</w:t>
      </w:r>
      <w:r w:rsidR="004A135A">
        <w:t xml:space="preserve"> in the OH </w:t>
      </w:r>
      <w:r w:rsidR="00767774">
        <w:t xml:space="preserve">project within </w:t>
      </w:r>
      <w:r w:rsidR="004A135A">
        <w:t>ADO</w:t>
      </w:r>
      <w:r>
        <w:t xml:space="preserve"> with the following</w:t>
      </w:r>
      <w:r w:rsidR="004A135A">
        <w:t xml:space="preserve"> finished, high-quality</w:t>
      </w:r>
      <w:r>
        <w:t xml:space="preserve"> items:</w:t>
      </w:r>
    </w:p>
    <w:p w14:paraId="12BA822C" w14:textId="5A58F05F" w:rsidR="00C61B31" w:rsidRDefault="004A135A" w:rsidP="004A135A">
      <w:pPr>
        <w:pStyle w:val="ListParagraph"/>
        <w:numPr>
          <w:ilvl w:val="0"/>
          <w:numId w:val="32"/>
        </w:numPr>
      </w:pPr>
      <w:r>
        <w:t>Challenges</w:t>
      </w:r>
    </w:p>
    <w:p w14:paraId="24E01DD9" w14:textId="46EEFA76" w:rsidR="004A135A" w:rsidRDefault="004A135A" w:rsidP="004A135A">
      <w:pPr>
        <w:pStyle w:val="ListParagraph"/>
        <w:numPr>
          <w:ilvl w:val="0"/>
          <w:numId w:val="32"/>
        </w:numPr>
      </w:pPr>
      <w:r>
        <w:t>Coach materials (i.e. coach solution guide, at the least)</w:t>
      </w:r>
    </w:p>
    <w:p w14:paraId="68387717" w14:textId="0CC12226" w:rsidR="00FC6F0C" w:rsidRDefault="00FC6F0C" w:rsidP="004A135A">
      <w:pPr>
        <w:pStyle w:val="ListParagraph"/>
        <w:numPr>
          <w:ilvl w:val="0"/>
          <w:numId w:val="32"/>
        </w:numPr>
      </w:pPr>
      <w:r>
        <w:t xml:space="preserve">Any setup scripts required (i.e. ARM template for </w:t>
      </w:r>
      <w:r w:rsidR="00F21301">
        <w:t xml:space="preserve">Azure </w:t>
      </w:r>
      <w:r w:rsidR="008003A7">
        <w:t xml:space="preserve">sub resource </w:t>
      </w:r>
      <w:r w:rsidR="00F21301">
        <w:t>provisioning</w:t>
      </w:r>
      <w:r w:rsidR="008003A7">
        <w:t>)</w:t>
      </w:r>
      <w:r w:rsidR="00F21301">
        <w:t xml:space="preserve"> </w:t>
      </w:r>
    </w:p>
    <w:p w14:paraId="1520FEF5" w14:textId="1B83F1F4" w:rsidR="00C577F4" w:rsidRDefault="00F21301" w:rsidP="008003A7">
      <w:pPr>
        <w:pStyle w:val="ListParagraph"/>
        <w:numPr>
          <w:ilvl w:val="0"/>
          <w:numId w:val="32"/>
        </w:numPr>
      </w:pPr>
      <w:r>
        <w:t xml:space="preserve">Any infrastructure required (i.e. DB </w:t>
      </w:r>
      <w:r w:rsidR="00FE071F">
        <w:t>for catalog)</w:t>
      </w:r>
    </w:p>
    <w:p w14:paraId="429B1D23" w14:textId="359A62E0" w:rsidR="002815F1" w:rsidRDefault="002815F1" w:rsidP="008003A7">
      <w:pPr>
        <w:pStyle w:val="ListParagraph"/>
        <w:numPr>
          <w:ilvl w:val="0"/>
          <w:numId w:val="32"/>
        </w:numPr>
      </w:pPr>
      <w:r>
        <w:t>OH Summary</w:t>
      </w:r>
    </w:p>
    <w:p w14:paraId="666C25AF" w14:textId="45756870" w:rsidR="008003A7" w:rsidRPr="00C577F4" w:rsidRDefault="008003A7" w:rsidP="008003A7">
      <w:r>
        <w:t xml:space="preserve">Our second-tier </w:t>
      </w:r>
      <w:r w:rsidR="008A016F">
        <w:t xml:space="preserve">deliverable will be a test classroom that successfully spins up this necessary </w:t>
      </w:r>
      <w:r w:rsidR="005A7B70">
        <w:t>hacking environment in the OpenHack portal web application.</w:t>
      </w:r>
      <w:r w:rsidR="008A016F">
        <w:t xml:space="preserve"> </w:t>
      </w:r>
    </w:p>
    <w:p w14:paraId="60ADB66F" w14:textId="216B2FBA" w:rsidR="00655D5C" w:rsidRDefault="00630D5C" w:rsidP="000B1437">
      <w:pPr>
        <w:pStyle w:val="Heading1"/>
      </w:pPr>
      <w:bookmarkStart w:id="2" w:name="_Toc23322402"/>
      <w:r>
        <w:t xml:space="preserve">Deliverable requirements: Performance </w:t>
      </w:r>
      <w:r w:rsidR="00655D5C">
        <w:t>Me</w:t>
      </w:r>
      <w:r>
        <w:t xml:space="preserve">trics </w:t>
      </w:r>
      <w:r w:rsidR="003548B1">
        <w:t>&amp;</w:t>
      </w:r>
      <w:r>
        <w:t xml:space="preserve"> other me</w:t>
      </w:r>
      <w:r w:rsidR="00655D5C">
        <w:t>asurements</w:t>
      </w:r>
      <w:bookmarkEnd w:id="2"/>
    </w:p>
    <w:p w14:paraId="33CEF669" w14:textId="4FD4A3B5" w:rsidR="003B25F3" w:rsidRDefault="003B25F3" w:rsidP="19ACBDF7">
      <w:pPr>
        <w:spacing w:after="0" w:line="240" w:lineRule="auto"/>
        <w:rPr>
          <w:rFonts w:eastAsia="Times New Roman"/>
        </w:rPr>
      </w:pPr>
      <w:r>
        <w:rPr>
          <w:rFonts w:eastAsia="Times New Roman"/>
        </w:rPr>
        <w:t>The deliverable standards will</w:t>
      </w:r>
      <w:r w:rsidR="0001674F">
        <w:rPr>
          <w:rFonts w:eastAsia="Times New Roman"/>
        </w:rPr>
        <w:t xml:space="preserve"> adhere to Slide 14 in </w:t>
      </w:r>
      <w:hyperlink r:id="rId11" w:history="1">
        <w:r w:rsidR="0001674F" w:rsidRPr="00762550">
          <w:rPr>
            <w:rStyle w:val="Hyperlink"/>
            <w:rFonts w:eastAsia="Times New Roman"/>
          </w:rPr>
          <w:t xml:space="preserve">this </w:t>
        </w:r>
        <w:r w:rsidR="00762550" w:rsidRPr="00762550">
          <w:rPr>
            <w:rStyle w:val="Hyperlink"/>
            <w:rFonts w:eastAsia="Times New Roman"/>
          </w:rPr>
          <w:t>PPT deck</w:t>
        </w:r>
      </w:hyperlink>
      <w:r w:rsidR="00762550">
        <w:rPr>
          <w:rFonts w:eastAsia="Times New Roman"/>
        </w:rPr>
        <w:t xml:space="preserve">. </w:t>
      </w:r>
    </w:p>
    <w:p w14:paraId="2E7A776A" w14:textId="77777777" w:rsidR="00E73BCE" w:rsidRDefault="00E73BCE" w:rsidP="00C577F4">
      <w:pPr>
        <w:pStyle w:val="Heading2"/>
      </w:pPr>
      <w:bookmarkStart w:id="3" w:name="_Toc23322404"/>
    </w:p>
    <w:p w14:paraId="66403760" w14:textId="5F0DC63A" w:rsidR="00C577F4" w:rsidRDefault="00AC39D9" w:rsidP="00C577F4">
      <w:pPr>
        <w:pStyle w:val="Heading2"/>
      </w:pPr>
      <w:r>
        <w:t>Cost</w:t>
      </w:r>
      <w:r w:rsidR="00B37539">
        <w:t xml:space="preserve"> Sensitivities and </w:t>
      </w:r>
      <w:r w:rsidR="0049556A">
        <w:t>Factors</w:t>
      </w:r>
      <w:bookmarkEnd w:id="3"/>
      <w:r w:rsidR="0049556A">
        <w:t xml:space="preserve"> </w:t>
      </w:r>
    </w:p>
    <w:p w14:paraId="5894B5A9" w14:textId="1EA3614A" w:rsidR="00B73A8F" w:rsidRPr="00462B21" w:rsidRDefault="00C03446" w:rsidP="00462B21">
      <w:pPr>
        <w:rPr>
          <w:color w:val="FF0000"/>
        </w:rPr>
      </w:pPr>
      <w:r w:rsidRPr="4B050DC3">
        <w:rPr>
          <w:color w:val="FF0000"/>
        </w:rPr>
        <w:t>What are th</w:t>
      </w:r>
      <w:r w:rsidR="004B5D99" w:rsidRPr="4B050DC3">
        <w:rPr>
          <w:color w:val="FF0000"/>
        </w:rPr>
        <w:t xml:space="preserve">e costs of having </w:t>
      </w:r>
      <w:r w:rsidR="00024AE8" w:rsidRPr="4B050DC3">
        <w:rPr>
          <w:color w:val="FF0000"/>
        </w:rPr>
        <w:t xml:space="preserve">any infrastructure, i.e. the database, up and running for the OpenHack? Are there any unusual resources that will be used in Azure subs that will result in </w:t>
      </w:r>
      <w:r w:rsidR="00332760" w:rsidRPr="4B050DC3">
        <w:rPr>
          <w:color w:val="FF0000"/>
        </w:rPr>
        <w:t>high costs?</w:t>
      </w:r>
    </w:p>
    <w:p w14:paraId="1735E488" w14:textId="33B24B3A" w:rsidR="428190E4" w:rsidRPr="00E73BCE" w:rsidRDefault="428190E4" w:rsidP="4B050DC3">
      <w:pPr>
        <w:rPr>
          <w:color w:val="000000" w:themeColor="text1"/>
        </w:rPr>
      </w:pPr>
      <w:r w:rsidRPr="00E73BCE">
        <w:rPr>
          <w:color w:val="000000" w:themeColor="text1"/>
        </w:rPr>
        <w:t>&lt;&lt;Basu&gt;&gt; Once we identify all the services and infrastructure needs based on the challenge content it becomes easier to estimate for this.</w:t>
      </w:r>
    </w:p>
    <w:p w14:paraId="62628B06" w14:textId="73D1F443" w:rsidR="0090480D" w:rsidRDefault="00AC39D9" w:rsidP="00C577F4">
      <w:pPr>
        <w:pStyle w:val="Heading2"/>
      </w:pPr>
      <w:bookmarkStart w:id="4" w:name="_Toc23322405"/>
      <w:r>
        <w:t>Rollout Strategy</w:t>
      </w:r>
      <w:bookmarkEnd w:id="4"/>
    </w:p>
    <w:p w14:paraId="044A425E" w14:textId="45C75DA2" w:rsidR="00B73A8F" w:rsidRDefault="00B37058" w:rsidP="005F33D6">
      <w:r>
        <w:t>New minor features (i.e. typos</w:t>
      </w:r>
      <w:r w:rsidR="00895A72">
        <w:t xml:space="preserve"> updated</w:t>
      </w:r>
      <w:r>
        <w:t xml:space="preserve"> </w:t>
      </w:r>
      <w:r w:rsidR="00895A72">
        <w:t>in t</w:t>
      </w:r>
      <w:r>
        <w:t>he content) will be pushed through set-up build and release pipelines into the OpenHack portal automatically. If m</w:t>
      </w:r>
      <w:r w:rsidR="00895A72">
        <w:t xml:space="preserve">ajor features are needed (i.e. </w:t>
      </w:r>
      <w:r w:rsidR="00A63ADE">
        <w:t xml:space="preserve">new JSON file for challenge structure) then </w:t>
      </w:r>
      <w:r w:rsidR="005D2910">
        <w:t xml:space="preserve">the Tech Lead will reach out to </w:t>
      </w:r>
      <w:hyperlink r:id="rId12" w:history="1">
        <w:r w:rsidR="005D2910" w:rsidRPr="00EC0514">
          <w:rPr>
            <w:rStyle w:val="Hyperlink"/>
          </w:rPr>
          <w:t>openhacks@opsgility.com</w:t>
        </w:r>
      </w:hyperlink>
      <w:r w:rsidR="005D2910">
        <w:t xml:space="preserve"> </w:t>
      </w:r>
      <w:r w:rsidR="00462B21">
        <w:t>that a new major version change is being released.</w:t>
      </w:r>
    </w:p>
    <w:p w14:paraId="0B01305B" w14:textId="5C09F008" w:rsidR="0090480D" w:rsidRDefault="00AC39D9" w:rsidP="00C577F4">
      <w:pPr>
        <w:pStyle w:val="Heading2"/>
      </w:pPr>
      <w:bookmarkStart w:id="5" w:name="_Toc23322406"/>
      <w:r>
        <w:t>D</w:t>
      </w:r>
      <w:r w:rsidR="00C46AC3">
        <w:t xml:space="preserve">isaster </w:t>
      </w:r>
      <w:r>
        <w:t>R</w:t>
      </w:r>
      <w:r w:rsidR="00C46AC3">
        <w:t>ecovery</w:t>
      </w:r>
      <w:bookmarkEnd w:id="5"/>
    </w:p>
    <w:p w14:paraId="43C1AED5" w14:textId="4A92DBDB" w:rsidR="12EA1369" w:rsidRPr="00E73BCE" w:rsidRDefault="12EA1369" w:rsidP="4B050DC3">
      <w:pPr>
        <w:rPr>
          <w:color w:val="000000" w:themeColor="text1"/>
        </w:rPr>
      </w:pPr>
      <w:r w:rsidRPr="00E73BCE">
        <w:rPr>
          <w:color w:val="000000" w:themeColor="text1"/>
        </w:rPr>
        <w:t>&lt;&lt;Basu&gt;&gt; Basically we need to handle DR in two ways..</w:t>
      </w:r>
    </w:p>
    <w:p w14:paraId="210E905F" w14:textId="20ADE1AC" w:rsidR="12EA1369" w:rsidRPr="00E73BCE" w:rsidRDefault="12EA1369" w:rsidP="4B050DC3">
      <w:pPr>
        <w:pStyle w:val="ListParagraph"/>
        <w:numPr>
          <w:ilvl w:val="1"/>
          <w:numId w:val="36"/>
        </w:numPr>
        <w:rPr>
          <w:color w:val="000000" w:themeColor="text1"/>
        </w:rPr>
      </w:pPr>
      <w:r w:rsidRPr="00E73BCE">
        <w:rPr>
          <w:color w:val="000000" w:themeColor="text1"/>
        </w:rPr>
        <w:t>Automated deployments so that we can deploy new instances easily.</w:t>
      </w:r>
    </w:p>
    <w:p w14:paraId="0974F079" w14:textId="1E7A8351" w:rsidR="12EA1369" w:rsidRPr="00E73BCE" w:rsidRDefault="12EA1369" w:rsidP="4B050DC3">
      <w:pPr>
        <w:pStyle w:val="ListParagraph"/>
        <w:numPr>
          <w:ilvl w:val="1"/>
          <w:numId w:val="36"/>
        </w:numPr>
        <w:rPr>
          <w:color w:val="000000" w:themeColor="text1"/>
        </w:rPr>
      </w:pPr>
      <w:r w:rsidRPr="00E73BCE">
        <w:rPr>
          <w:color w:val="000000" w:themeColor="text1"/>
        </w:rPr>
        <w:t>A</w:t>
      </w:r>
      <w:r w:rsidR="00161C0D" w:rsidRPr="00E73BCE">
        <w:rPr>
          <w:color w:val="000000" w:themeColor="text1"/>
        </w:rPr>
        <w:t>n</w:t>
      </w:r>
      <w:r w:rsidRPr="00E73BCE">
        <w:rPr>
          <w:color w:val="000000" w:themeColor="text1"/>
        </w:rPr>
        <w:t>y pre-configured data, databases etc. Will need to be backed up so that they can be restored using automated deployment.</w:t>
      </w:r>
    </w:p>
    <w:p w14:paraId="69BAB3C6" w14:textId="3AEE5208" w:rsidR="000B1437" w:rsidRDefault="000B1437" w:rsidP="000B1437">
      <w:pPr>
        <w:pStyle w:val="Heading1"/>
      </w:pPr>
      <w:bookmarkStart w:id="6" w:name="_Toc23322407"/>
      <w:r>
        <w:lastRenderedPageBreak/>
        <w:t xml:space="preserve">Proposed </w:t>
      </w:r>
      <w:r w:rsidR="00377B3E">
        <w:t xml:space="preserve">Content Structure, </w:t>
      </w:r>
      <w:r>
        <w:t>Architecture &amp; Technology Decisions</w:t>
      </w:r>
      <w:bookmarkEnd w:id="6"/>
    </w:p>
    <w:p w14:paraId="06254FD9" w14:textId="2B4DDE3D" w:rsidR="00455211" w:rsidRPr="00455211" w:rsidRDefault="00455211" w:rsidP="00455211">
      <w:pPr>
        <w:rPr>
          <w:sz w:val="28"/>
          <w:szCs w:val="28"/>
        </w:rPr>
      </w:pPr>
      <w:r w:rsidRPr="00455211">
        <w:rPr>
          <w:rFonts w:ascii="Calibri" w:eastAsia="Calibri" w:hAnsi="Calibri" w:cs="Calibri"/>
        </w:rPr>
        <w:t>Attendees will have the option to leverage several services available in Azure such as Cosmos DB including the core SQL and graph APIs, Azure SQL Database, Azure Data Factory, Azure Functions, Azure Event Hubs, and Azure Search.</w:t>
      </w:r>
      <w:r w:rsidR="00CB66DE">
        <w:rPr>
          <w:rFonts w:ascii="Calibri" w:eastAsia="Calibri" w:hAnsi="Calibri" w:cs="Calibri"/>
        </w:rPr>
        <w:t xml:space="preserve"> All attendees will be given an Azure SQL Database to start with. They are at liberty to choose any technology they would like that meet</w:t>
      </w:r>
      <w:r w:rsidR="00CE2D93">
        <w:rPr>
          <w:rFonts w:ascii="Calibri" w:eastAsia="Calibri" w:hAnsi="Calibri" w:cs="Calibri"/>
        </w:rPr>
        <w:t>s</w:t>
      </w:r>
      <w:r w:rsidR="00CB66DE">
        <w:rPr>
          <w:rFonts w:ascii="Calibri" w:eastAsia="Calibri" w:hAnsi="Calibri" w:cs="Calibri"/>
        </w:rPr>
        <w:t xml:space="preserve"> the success criteria</w:t>
      </w:r>
      <w:r w:rsidR="00CE2D93">
        <w:rPr>
          <w:rFonts w:ascii="Calibri" w:eastAsia="Calibri" w:hAnsi="Calibri" w:cs="Calibri"/>
        </w:rPr>
        <w:t xml:space="preserve"> for each challenge</w:t>
      </w:r>
      <w:r w:rsidR="00CB66DE">
        <w:rPr>
          <w:rFonts w:ascii="Calibri" w:eastAsia="Calibri" w:hAnsi="Calibri" w:cs="Calibri"/>
        </w:rPr>
        <w:t>.</w:t>
      </w:r>
    </w:p>
    <w:p w14:paraId="69709799" w14:textId="6A4F0864" w:rsidR="0070403F" w:rsidRPr="00907C96" w:rsidRDefault="0070403F" w:rsidP="0070403F">
      <w:pPr>
        <w:pStyle w:val="Heading3"/>
        <w:rPr>
          <w:rFonts w:eastAsia="Times New Roman"/>
        </w:rPr>
      </w:pPr>
      <w:bookmarkStart w:id="7" w:name="_Toc23322408"/>
      <w:r w:rsidRPr="00907C96">
        <w:rPr>
          <w:rFonts w:eastAsia="Times New Roman"/>
        </w:rPr>
        <w:t>Overview</w:t>
      </w:r>
      <w:bookmarkEnd w:id="7"/>
    </w:p>
    <w:p w14:paraId="715528FB" w14:textId="32F8D3B0" w:rsidR="00BD7059" w:rsidDel="00426BF1" w:rsidRDefault="00BD7059" w:rsidP="00BD7059">
      <w:pPr>
        <w:spacing w:after="0" w:line="240" w:lineRule="auto"/>
        <w:textAlignment w:val="center"/>
        <w:rPr>
          <w:del w:id="8" w:author="Zoiner Tejada" w:date="2019-11-06T08:39:00Z"/>
          <w:rFonts w:ascii="Calibri" w:eastAsia="Times New Roman" w:hAnsi="Calibri" w:cs="Calibri"/>
        </w:rPr>
      </w:pPr>
      <w:del w:id="9" w:author="Zoiner Tejada" w:date="2019-11-06T08:39:00Z">
        <w:r w:rsidRPr="00BD7059" w:rsidDel="00426BF1">
          <w:rPr>
            <w:rFonts w:ascii="Calibri" w:eastAsia="Times New Roman" w:hAnsi="Calibri" w:cs="Calibri"/>
          </w:rPr>
          <w:delText xml:space="preserve">Local shop has an on prem product catalog and order system in SQL Server and wants to modernize by moving to the cloud. They hired you to help them on their digital transformation journey! </w:delText>
        </w:r>
      </w:del>
    </w:p>
    <w:p w14:paraId="31FDA484" w14:textId="6FCE91EE" w:rsidR="00DF5C4D" w:rsidRPr="00DF5C4D" w:rsidDel="00426BF1" w:rsidRDefault="00DF5C4D" w:rsidP="00BD7059">
      <w:pPr>
        <w:pStyle w:val="ListParagraph"/>
        <w:numPr>
          <w:ilvl w:val="0"/>
          <w:numId w:val="37"/>
        </w:numPr>
        <w:spacing w:after="0" w:line="240" w:lineRule="auto"/>
        <w:textAlignment w:val="center"/>
        <w:rPr>
          <w:del w:id="10" w:author="Zoiner Tejada" w:date="2019-11-06T08:39:00Z"/>
          <w:rFonts w:ascii="Calibri" w:eastAsia="Times New Roman" w:hAnsi="Calibri" w:cs="Calibri"/>
        </w:rPr>
      </w:pPr>
      <w:del w:id="11" w:author="Zoiner Tejada" w:date="2019-11-06T08:39:00Z">
        <w:r w:rsidDel="00426BF1">
          <w:rPr>
            <w:rFonts w:ascii="Calibri" w:eastAsia="Times New Roman" w:hAnsi="Calibri" w:cs="Calibri"/>
          </w:rPr>
          <w:delText>We could start with a preexisting SQL product catalog like adventure works and make this a bike shop, or build our own starter db from scratch selling whatever we want.</w:delText>
        </w:r>
      </w:del>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86"/>
        <w:gridCol w:w="734"/>
      </w:tblGrid>
      <w:tr w:rsidR="0070403F" w:rsidRPr="00907C96" w:rsidDel="00426BF1" w14:paraId="110EE828" w14:textId="580DEB33" w:rsidTr="00426BF1">
        <w:trPr>
          <w:del w:id="12" w:author="Zoiner Tejada" w:date="2019-11-06T08:39:00Z"/>
        </w:trPr>
        <w:tc>
          <w:tcPr>
            <w:tcW w:w="75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53C636" w14:textId="2BF141AA" w:rsidR="0070403F" w:rsidRPr="00907C96" w:rsidDel="00426BF1" w:rsidRDefault="0070403F" w:rsidP="00E36DE5">
            <w:pPr>
              <w:spacing w:after="0" w:line="240" w:lineRule="auto"/>
              <w:rPr>
                <w:del w:id="13" w:author="Zoiner Tejada" w:date="2019-11-06T08:39:00Z"/>
                <w:rFonts w:ascii="Calibri" w:eastAsia="Times New Roman" w:hAnsi="Calibri" w:cs="Calibri"/>
              </w:rPr>
            </w:pPr>
            <w:del w:id="14" w:author="Zoiner Tejada" w:date="2019-11-06T08:39:00Z">
              <w:r w:rsidRPr="00907C96" w:rsidDel="00426BF1">
                <w:rPr>
                  <w:rFonts w:ascii="Calibri" w:eastAsia="Times New Roman" w:hAnsi="Calibri" w:cs="Calibri"/>
                </w:rPr>
                <w:delText>Write the page content</w:delText>
              </w:r>
            </w:del>
          </w:p>
        </w:tc>
        <w:tc>
          <w:tcPr>
            <w:tcW w:w="7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E7FE2D" w14:textId="433B613B" w:rsidR="0070403F" w:rsidRPr="00907C96" w:rsidDel="00426BF1" w:rsidRDefault="0070403F" w:rsidP="00E36DE5">
            <w:pPr>
              <w:spacing w:after="0" w:line="240" w:lineRule="auto"/>
              <w:rPr>
                <w:del w:id="15" w:author="Zoiner Tejada" w:date="2019-11-06T08:39:00Z"/>
                <w:rFonts w:ascii="Calibri" w:eastAsia="Times New Roman" w:hAnsi="Calibri" w:cs="Calibri"/>
              </w:rPr>
            </w:pPr>
            <w:del w:id="16" w:author="Zoiner Tejada" w:date="2019-11-06T08:39:00Z">
              <w:r w:rsidRPr="00907C96" w:rsidDel="00426BF1">
                <w:rPr>
                  <w:rFonts w:ascii="Calibri" w:eastAsia="Times New Roman" w:hAnsi="Calibri" w:cs="Calibri"/>
                </w:rPr>
                <w:delText>2</w:delText>
              </w:r>
            </w:del>
          </w:p>
        </w:tc>
      </w:tr>
      <w:tr w:rsidR="0070403F" w:rsidRPr="00907C96" w:rsidDel="00426BF1" w14:paraId="6142BD81" w14:textId="794DE0CF" w:rsidTr="00426BF1">
        <w:trPr>
          <w:del w:id="17" w:author="Zoiner Tejada" w:date="2019-11-06T08:39:00Z"/>
        </w:trPr>
        <w:tc>
          <w:tcPr>
            <w:tcW w:w="7586"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03ECF7EA" w14:textId="3E703CA5" w:rsidR="0070403F" w:rsidRPr="00907C96" w:rsidDel="00426BF1" w:rsidRDefault="0070403F" w:rsidP="00E36DE5">
            <w:pPr>
              <w:spacing w:after="0" w:line="240" w:lineRule="auto"/>
              <w:jc w:val="right"/>
              <w:rPr>
                <w:del w:id="18" w:author="Zoiner Tejada" w:date="2019-11-06T08:39:00Z"/>
                <w:rFonts w:ascii="Calibri" w:eastAsia="Times New Roman" w:hAnsi="Calibri" w:cs="Calibri"/>
              </w:rPr>
            </w:pPr>
            <w:del w:id="19" w:author="Zoiner Tejada" w:date="2019-11-06T08:39:00Z">
              <w:r w:rsidRPr="00907C96" w:rsidDel="00426BF1">
                <w:rPr>
                  <w:rFonts w:ascii="Calibri" w:eastAsia="Times New Roman" w:hAnsi="Calibri" w:cs="Calibri"/>
                </w:rPr>
                <w:delText>TOTAL</w:delText>
              </w:r>
            </w:del>
          </w:p>
        </w:tc>
        <w:tc>
          <w:tcPr>
            <w:tcW w:w="734"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34EF7405" w14:textId="3319A14D" w:rsidR="0070403F" w:rsidRPr="00907C96" w:rsidDel="00426BF1" w:rsidRDefault="0070403F" w:rsidP="00E36DE5">
            <w:pPr>
              <w:spacing w:after="0" w:line="240" w:lineRule="auto"/>
              <w:jc w:val="right"/>
              <w:rPr>
                <w:del w:id="20" w:author="Zoiner Tejada" w:date="2019-11-06T08:39:00Z"/>
                <w:rFonts w:ascii="Calibri" w:eastAsia="Times New Roman" w:hAnsi="Calibri" w:cs="Calibri"/>
              </w:rPr>
            </w:pPr>
            <w:del w:id="21" w:author="Zoiner Tejada" w:date="2019-11-06T08:39:00Z">
              <w:r w:rsidRPr="00907C96" w:rsidDel="00426BF1">
                <w:rPr>
                  <w:rFonts w:ascii="Calibri" w:eastAsia="Times New Roman" w:hAnsi="Calibri" w:cs="Calibri"/>
                </w:rPr>
                <w:delText>2</w:delText>
              </w:r>
            </w:del>
          </w:p>
        </w:tc>
      </w:tr>
    </w:tbl>
    <w:p w14:paraId="50A70421" w14:textId="292BDC2B" w:rsidR="00426BF1" w:rsidRDefault="00426BF1" w:rsidP="00426BF1">
      <w:pPr>
        <w:spacing w:after="0" w:line="240" w:lineRule="auto"/>
        <w:rPr>
          <w:ins w:id="22" w:author="Zoiner Tejada" w:date="2019-11-06T08:41:00Z"/>
          <w:rFonts w:ascii="Calibri" w:eastAsia="Times New Roman" w:hAnsi="Calibri" w:cs="Calibri"/>
        </w:rPr>
      </w:pPr>
      <w:ins w:id="23" w:author="Zoiner Tejada" w:date="2019-11-06T08:39:00Z">
        <w:r w:rsidRPr="00426BF1">
          <w:rPr>
            <w:rFonts w:ascii="Calibri" w:eastAsia="Times New Roman" w:hAnsi="Calibri" w:cs="Calibri"/>
          </w:rPr>
          <w:t xml:space="preserve">Contoso Movies, Ltd. has expressed their desire to move to a more modern and cloud-based approach to their online e-commerce presence. </w:t>
        </w:r>
        <w:r>
          <w:rPr>
            <w:rFonts w:ascii="Calibri" w:eastAsia="Times New Roman" w:hAnsi="Calibri" w:cs="Calibri"/>
          </w:rPr>
          <w:t>They currently have a</w:t>
        </w:r>
      </w:ins>
      <w:ins w:id="24" w:author="Zoiner Tejada" w:date="2019-11-06T09:32:00Z">
        <w:r w:rsidR="00722C83">
          <w:rPr>
            <w:rFonts w:ascii="Calibri" w:eastAsia="Times New Roman" w:hAnsi="Calibri" w:cs="Calibri"/>
          </w:rPr>
          <w:t>n</w:t>
        </w:r>
      </w:ins>
      <w:ins w:id="25" w:author="Zoiner Tejada" w:date="2019-11-06T08:39:00Z">
        <w:r>
          <w:rPr>
            <w:rFonts w:ascii="Calibri" w:eastAsia="Times New Roman" w:hAnsi="Calibri" w:cs="Calibri"/>
          </w:rPr>
          <w:t xml:space="preserve"> </w:t>
        </w:r>
      </w:ins>
      <w:ins w:id="26" w:author="Zoiner Tejada" w:date="2019-11-06T08:40:00Z">
        <w:r>
          <w:rPr>
            <w:rFonts w:ascii="Calibri" w:eastAsia="Times New Roman" w:hAnsi="Calibri" w:cs="Calibri"/>
          </w:rPr>
          <w:t xml:space="preserve">ASP.NET </w:t>
        </w:r>
      </w:ins>
      <w:ins w:id="27" w:author="Zoiner Tejada" w:date="2019-11-06T08:39:00Z">
        <w:r>
          <w:rPr>
            <w:rFonts w:ascii="Calibri" w:eastAsia="Times New Roman" w:hAnsi="Calibri" w:cs="Calibri"/>
          </w:rPr>
          <w:t xml:space="preserve">web application </w:t>
        </w:r>
      </w:ins>
      <w:ins w:id="28" w:author="Zoiner Tejada" w:date="2019-11-06T08:40:00Z">
        <w:r>
          <w:rPr>
            <w:rFonts w:ascii="Calibri" w:eastAsia="Times New Roman" w:hAnsi="Calibri" w:cs="Calibri"/>
          </w:rPr>
          <w:t xml:space="preserve">that provides a store front allowing users to navigate their movie catalog, </w:t>
        </w:r>
      </w:ins>
      <w:ins w:id="29" w:author="Zoiner Tejada" w:date="2019-11-06T08:41:00Z">
        <w:r>
          <w:rPr>
            <w:rFonts w:ascii="Calibri" w:eastAsia="Times New Roman" w:hAnsi="Calibri" w:cs="Calibri"/>
          </w:rPr>
          <w:t>view movie details and purchase movies. The movie catalog, user profiles</w:t>
        </w:r>
      </w:ins>
      <w:ins w:id="30" w:author="Zoiner Tejada" w:date="2019-11-06T09:34:00Z">
        <w:r w:rsidR="00722C83">
          <w:rPr>
            <w:rFonts w:ascii="Calibri" w:eastAsia="Times New Roman" w:hAnsi="Calibri" w:cs="Calibri"/>
          </w:rPr>
          <w:t xml:space="preserve"> </w:t>
        </w:r>
      </w:ins>
      <w:ins w:id="31" w:author="Zoiner Tejada" w:date="2019-11-06T08:41:00Z">
        <w:r>
          <w:rPr>
            <w:rFonts w:ascii="Calibri" w:eastAsia="Times New Roman" w:hAnsi="Calibri" w:cs="Calibri"/>
          </w:rPr>
          <w:t>and</w:t>
        </w:r>
      </w:ins>
      <w:ins w:id="32" w:author="Zoiner Tejada" w:date="2019-11-06T08:42:00Z">
        <w:r>
          <w:rPr>
            <w:rFonts w:ascii="Calibri" w:eastAsia="Times New Roman" w:hAnsi="Calibri" w:cs="Calibri"/>
          </w:rPr>
          <w:t xml:space="preserve"> </w:t>
        </w:r>
      </w:ins>
      <w:ins w:id="33" w:author="Zoiner Tejada" w:date="2019-11-06T09:34:00Z">
        <w:r w:rsidR="00722C83">
          <w:rPr>
            <w:rFonts w:ascii="Calibri" w:eastAsia="Times New Roman" w:hAnsi="Calibri" w:cs="Calibri"/>
          </w:rPr>
          <w:t xml:space="preserve">e-commerce </w:t>
        </w:r>
      </w:ins>
      <w:ins w:id="34" w:author="Zoiner Tejada" w:date="2019-11-06T08:42:00Z">
        <w:r>
          <w:rPr>
            <w:rFonts w:ascii="Calibri" w:eastAsia="Times New Roman" w:hAnsi="Calibri" w:cs="Calibri"/>
          </w:rPr>
          <w:t xml:space="preserve">transactions are all stored in a Microsoft SQL Server database. </w:t>
        </w:r>
      </w:ins>
    </w:p>
    <w:p w14:paraId="34737BD0" w14:textId="77777777" w:rsidR="00426BF1" w:rsidRDefault="00426BF1" w:rsidP="00426BF1">
      <w:pPr>
        <w:spacing w:after="0" w:line="240" w:lineRule="auto"/>
        <w:rPr>
          <w:ins w:id="35" w:author="Zoiner Tejada" w:date="2019-11-06T08:41:00Z"/>
          <w:rFonts w:ascii="Calibri" w:eastAsia="Times New Roman" w:hAnsi="Calibri" w:cs="Calibri"/>
        </w:rPr>
      </w:pPr>
    </w:p>
    <w:p w14:paraId="29CC76CC" w14:textId="16B15E7F" w:rsidR="00426BF1" w:rsidRDefault="00426BF1" w:rsidP="00426BF1">
      <w:pPr>
        <w:spacing w:after="0" w:line="240" w:lineRule="auto"/>
        <w:rPr>
          <w:ins w:id="36" w:author="Zoiner Tejada" w:date="2019-11-06T08:39:00Z"/>
          <w:rFonts w:ascii="Calibri" w:eastAsia="Times New Roman" w:hAnsi="Calibri" w:cs="Calibri"/>
        </w:rPr>
      </w:pPr>
      <w:ins w:id="37" w:author="Zoiner Tejada" w:date="2019-11-06T08:42:00Z">
        <w:r>
          <w:rPr>
            <w:rFonts w:ascii="Calibri" w:eastAsia="Times New Roman" w:hAnsi="Calibri" w:cs="Calibri"/>
          </w:rPr>
          <w:t xml:space="preserve">They would like to unlock </w:t>
        </w:r>
      </w:ins>
      <w:ins w:id="38" w:author="Zoiner Tejada" w:date="2019-11-06T09:18:00Z">
        <w:r w:rsidR="00FD2256">
          <w:rPr>
            <w:rFonts w:ascii="Calibri" w:eastAsia="Times New Roman" w:hAnsi="Calibri" w:cs="Calibri"/>
          </w:rPr>
          <w:t>new,</w:t>
        </w:r>
      </w:ins>
      <w:ins w:id="39" w:author="Zoiner Tejada" w:date="2019-11-06T08:42:00Z">
        <w:r>
          <w:rPr>
            <w:rFonts w:ascii="Calibri" w:eastAsia="Times New Roman" w:hAnsi="Calibri" w:cs="Calibri"/>
          </w:rPr>
          <w:t xml:space="preserve"> innovative capabilities</w:t>
        </w:r>
      </w:ins>
      <w:ins w:id="40" w:author="Zoiner Tejada" w:date="2019-11-06T08:52:00Z">
        <w:r w:rsidR="008F7023">
          <w:rPr>
            <w:rFonts w:ascii="Calibri" w:eastAsia="Times New Roman" w:hAnsi="Calibri" w:cs="Calibri"/>
          </w:rPr>
          <w:t xml:space="preserve"> in the cloud, starting with migrating their rela</w:t>
        </w:r>
      </w:ins>
      <w:ins w:id="41" w:author="Zoiner Tejada" w:date="2019-11-06T08:53:00Z">
        <w:r w:rsidR="008F7023">
          <w:rPr>
            <w:rFonts w:ascii="Calibri" w:eastAsia="Times New Roman" w:hAnsi="Calibri" w:cs="Calibri"/>
          </w:rPr>
          <w:t>tional database to a NoSQL database that can provide them greater scalability, more flexibility in the handling of concurrency</w:t>
        </w:r>
      </w:ins>
      <w:ins w:id="42" w:author="Zoiner Tejada" w:date="2019-11-06T09:34:00Z">
        <w:r w:rsidR="00722C83">
          <w:rPr>
            <w:rFonts w:ascii="Calibri" w:eastAsia="Times New Roman" w:hAnsi="Calibri" w:cs="Calibri"/>
          </w:rPr>
          <w:t xml:space="preserve">, </w:t>
        </w:r>
      </w:ins>
      <w:ins w:id="43" w:author="Zoiner Tejada" w:date="2019-11-06T08:53:00Z">
        <w:r w:rsidR="008F7023">
          <w:rPr>
            <w:rFonts w:ascii="Calibri" w:eastAsia="Times New Roman" w:hAnsi="Calibri" w:cs="Calibri"/>
          </w:rPr>
          <w:t>a simplified ability to scale geo-graphically</w:t>
        </w:r>
      </w:ins>
      <w:ins w:id="44" w:author="Zoiner Tejada" w:date="2019-11-06T09:34:00Z">
        <w:r w:rsidR="00722C83">
          <w:rPr>
            <w:rFonts w:ascii="Calibri" w:eastAsia="Times New Roman" w:hAnsi="Calibri" w:cs="Calibri"/>
          </w:rPr>
          <w:t xml:space="preserve"> and </w:t>
        </w:r>
      </w:ins>
      <w:ins w:id="45" w:author="Zoiner Tejada" w:date="2019-11-06T09:35:00Z">
        <w:r w:rsidR="00722C83">
          <w:rPr>
            <w:rFonts w:ascii="Calibri" w:eastAsia="Times New Roman" w:hAnsi="Calibri" w:cs="Calibri"/>
          </w:rPr>
          <w:t>benefit from greater schema agility</w:t>
        </w:r>
      </w:ins>
      <w:ins w:id="46" w:author="Zoiner Tejada" w:date="2019-11-06T08:53:00Z">
        <w:r w:rsidR="008F7023">
          <w:rPr>
            <w:rFonts w:ascii="Calibri" w:eastAsia="Times New Roman" w:hAnsi="Calibri" w:cs="Calibri"/>
          </w:rPr>
          <w:t xml:space="preserve">. </w:t>
        </w:r>
      </w:ins>
      <w:ins w:id="47" w:author="Zoiner Tejada" w:date="2019-11-06T08:42:00Z">
        <w:r>
          <w:rPr>
            <w:rFonts w:ascii="Calibri" w:eastAsia="Times New Roman" w:hAnsi="Calibri" w:cs="Calibri"/>
          </w:rPr>
          <w:t xml:space="preserve"> </w:t>
        </w:r>
      </w:ins>
      <w:ins w:id="48" w:author="Zoiner Tejada" w:date="2019-11-06T08:40:00Z">
        <w:r>
          <w:rPr>
            <w:rFonts w:ascii="Calibri" w:eastAsia="Times New Roman" w:hAnsi="Calibri" w:cs="Calibri"/>
          </w:rPr>
          <w:t xml:space="preserve"> </w:t>
        </w:r>
      </w:ins>
    </w:p>
    <w:p w14:paraId="3532FDFE" w14:textId="77777777" w:rsidR="00426BF1" w:rsidRDefault="00426BF1" w:rsidP="00426BF1">
      <w:pPr>
        <w:spacing w:after="0" w:line="240" w:lineRule="auto"/>
        <w:rPr>
          <w:ins w:id="49" w:author="Zoiner Tejada" w:date="2019-11-06T08:39:00Z"/>
          <w:rFonts w:ascii="Calibri" w:eastAsia="Times New Roman" w:hAnsi="Calibri" w:cs="Calibri"/>
        </w:rPr>
      </w:pPr>
    </w:p>
    <w:p w14:paraId="586CE7F6" w14:textId="05FF0287" w:rsidR="0070403F" w:rsidRPr="00907C96" w:rsidRDefault="0070403F" w:rsidP="0070403F">
      <w:pPr>
        <w:spacing w:after="0" w:line="240" w:lineRule="auto"/>
        <w:rPr>
          <w:rFonts w:ascii="Calibri" w:eastAsia="Times New Roman" w:hAnsi="Calibri" w:cs="Calibri"/>
        </w:rPr>
      </w:pPr>
      <w:r w:rsidRPr="00907C96">
        <w:rPr>
          <w:rFonts w:ascii="Calibri" w:eastAsia="Times New Roman" w:hAnsi="Calibri" w:cs="Calibri"/>
        </w:rPr>
        <w:t> </w:t>
      </w:r>
    </w:p>
    <w:p w14:paraId="233BDEFC" w14:textId="27D5D1CD" w:rsidR="004506D1" w:rsidDel="00634457" w:rsidRDefault="004506D1" w:rsidP="0070403F">
      <w:pPr>
        <w:pStyle w:val="Heading3"/>
        <w:rPr>
          <w:ins w:id="50" w:author="Zoiner Tejada" w:date="2019-11-06T08:37:00Z"/>
          <w:del w:id="51" w:author="Joel Hulen" w:date="2019-11-08T15:26:00Z"/>
          <w:rFonts w:eastAsia="Times New Roman"/>
        </w:rPr>
      </w:pPr>
      <w:bookmarkStart w:id="52" w:name="_Toc23322409"/>
      <w:commentRangeStart w:id="53"/>
      <w:ins w:id="54" w:author="Zoiner Tejada" w:date="2019-11-06T08:37:00Z">
        <w:del w:id="55" w:author="Joel Hulen" w:date="2019-11-08T15:26:00Z">
          <w:r w:rsidDel="00634457">
            <w:rPr>
              <w:rFonts w:eastAsia="Times New Roman"/>
            </w:rPr>
            <w:delText>Challenge 0: Familiarize yourself with the existing solution</w:delText>
          </w:r>
        </w:del>
      </w:ins>
      <w:commentRangeEnd w:id="53"/>
      <w:del w:id="56" w:author="Joel Hulen" w:date="2019-11-08T15:26:00Z">
        <w:r w:rsidR="00C26395" w:rsidDel="00634457">
          <w:rPr>
            <w:rStyle w:val="CommentReference"/>
            <w:rFonts w:asciiTheme="minorHAnsi" w:eastAsiaTheme="minorHAnsi" w:hAnsiTheme="minorHAnsi" w:cstheme="minorBidi"/>
            <w:color w:val="auto"/>
          </w:rPr>
          <w:commentReference w:id="53"/>
        </w:r>
      </w:del>
    </w:p>
    <w:p w14:paraId="2CF208FB" w14:textId="55905084" w:rsidR="00BB7235" w:rsidDel="00634457" w:rsidRDefault="00BB7235" w:rsidP="004506D1">
      <w:pPr>
        <w:rPr>
          <w:ins w:id="57" w:author="Zoiner Tejada" w:date="2019-11-06T15:34:00Z"/>
          <w:moveFrom w:id="58" w:author="Joel Hulen" w:date="2019-11-08T15:26:00Z"/>
        </w:rPr>
      </w:pPr>
      <w:moveFromRangeStart w:id="59" w:author="Joel Hulen" w:date="2019-11-08T15:26:00Z" w:name="move24119186"/>
      <w:moveFrom w:id="60" w:author="Joel Hulen" w:date="2019-11-08T15:26:00Z">
        <w:ins w:id="61" w:author="Zoiner Tejada" w:date="2019-11-06T15:32:00Z">
          <w:r w:rsidDel="00634457">
            <w:t>Contoso has provided you with a copy of their web application and</w:t>
          </w:r>
        </w:ins>
        <w:ins w:id="62" w:author="Zoiner Tejada" w:date="2019-11-06T15:33:00Z">
          <w:r w:rsidDel="00634457">
            <w:t xml:space="preserve"> data (with test data only!) for you to setup in your development environment and </w:t>
          </w:r>
        </w:ins>
        <w:ins w:id="63" w:author="Zoiner Tejada" w:date="2019-11-06T15:34:00Z">
          <w:r w:rsidDel="00634457">
            <w:t>have provided instructions for you to set it up and become familiar with its operation. In this challenge you will:</w:t>
          </w:r>
        </w:ins>
      </w:moveFrom>
    </w:p>
    <w:p w14:paraId="2F49BB96" w14:textId="72F542D5" w:rsidR="004506D1" w:rsidDel="00634457" w:rsidRDefault="005E0E56">
      <w:pPr>
        <w:pStyle w:val="ListParagraph"/>
        <w:numPr>
          <w:ilvl w:val="0"/>
          <w:numId w:val="43"/>
        </w:numPr>
        <w:rPr>
          <w:ins w:id="64" w:author="Zoiner Tejada" w:date="2019-11-06T08:52:00Z"/>
          <w:moveFrom w:id="65" w:author="Joel Hulen" w:date="2019-11-08T15:26:00Z"/>
        </w:rPr>
        <w:pPrChange w:id="66" w:author="Zoiner Tejada" w:date="2019-11-06T15:34:00Z">
          <w:pPr/>
        </w:pPrChange>
      </w:pPr>
      <w:moveFrom w:id="67" w:author="Joel Hulen" w:date="2019-11-08T15:26:00Z">
        <w:ins w:id="68" w:author="Zoiner Tejada" w:date="2019-11-06T08:51:00Z">
          <w:r w:rsidDel="00634457">
            <w:t xml:space="preserve">Get the website and database running locally and </w:t>
          </w:r>
        </w:ins>
        <w:ins w:id="69" w:author="Zoiner Tejada" w:date="2019-11-06T08:52:00Z">
          <w:r w:rsidDel="00634457">
            <w:t>make a purchase.</w:t>
          </w:r>
        </w:ins>
        <w:ins w:id="70" w:author="Zoiner Tejada" w:date="2019-11-06T08:59:00Z">
          <w:r w:rsidR="00AC5016" w:rsidDel="00634457">
            <w:t xml:space="preserve"> </w:t>
          </w:r>
        </w:ins>
      </w:moveFrom>
    </w:p>
    <w:p w14:paraId="35BF6B7E" w14:textId="3559D10E" w:rsidR="005E0E56" w:rsidDel="00634457" w:rsidRDefault="005E0E56">
      <w:pPr>
        <w:pStyle w:val="ListParagraph"/>
        <w:numPr>
          <w:ilvl w:val="0"/>
          <w:numId w:val="43"/>
        </w:numPr>
        <w:rPr>
          <w:ins w:id="71" w:author="Zoiner Tejada" w:date="2019-11-06T08:52:00Z"/>
          <w:moveFrom w:id="72" w:author="Joel Hulen" w:date="2019-11-08T15:26:00Z"/>
        </w:rPr>
        <w:pPrChange w:id="73" w:author="Zoiner Tejada" w:date="2019-11-06T15:34:00Z">
          <w:pPr/>
        </w:pPrChange>
      </w:pPr>
      <w:moveFrom w:id="74" w:author="Joel Hulen" w:date="2019-11-08T15:26:00Z">
        <w:ins w:id="75" w:author="Zoiner Tejada" w:date="2019-11-06T08:52:00Z">
          <w:r w:rsidDel="00634457">
            <w:t xml:space="preserve">Review the database and relational schema. </w:t>
          </w:r>
        </w:ins>
      </w:moveFrom>
    </w:p>
    <w:p w14:paraId="762FD29D" w14:textId="482E8659" w:rsidR="005E0E56" w:rsidDel="00634457" w:rsidRDefault="005E0E56">
      <w:pPr>
        <w:pStyle w:val="ListParagraph"/>
        <w:numPr>
          <w:ilvl w:val="0"/>
          <w:numId w:val="43"/>
        </w:numPr>
        <w:rPr>
          <w:ins w:id="76" w:author="Zoiner Tejada" w:date="2019-11-06T14:20:00Z"/>
          <w:moveFrom w:id="77" w:author="Joel Hulen" w:date="2019-11-08T15:26:00Z"/>
        </w:rPr>
        <w:pPrChange w:id="78" w:author="Zoiner Tejada" w:date="2019-11-06T15:34:00Z">
          <w:pPr/>
        </w:pPrChange>
      </w:pPr>
      <w:moveFrom w:id="79" w:author="Joel Hulen" w:date="2019-11-08T15:26:00Z">
        <w:ins w:id="80" w:author="Zoiner Tejada" w:date="2019-11-06T08:52:00Z">
          <w:r w:rsidDel="00634457">
            <w:t>Review key queries in the application code.</w:t>
          </w:r>
        </w:ins>
      </w:moveFrom>
    </w:p>
    <w:p w14:paraId="706AAF2F" w14:textId="2324A640" w:rsidR="00F7609E" w:rsidRPr="0099050A" w:rsidDel="00634457" w:rsidRDefault="00F7609E">
      <w:pPr>
        <w:rPr>
          <w:ins w:id="81" w:author="Zoiner Tejada" w:date="2019-11-06T14:20:00Z"/>
          <w:moveFrom w:id="82" w:author="Joel Hulen" w:date="2019-11-08T15:26:00Z"/>
          <w:b/>
          <w:rPrChange w:id="83" w:author="Zoiner Tejada" w:date="2019-11-06T14:25:00Z">
            <w:rPr>
              <w:ins w:id="84" w:author="Zoiner Tejada" w:date="2019-11-06T14:20:00Z"/>
              <w:moveFrom w:id="85" w:author="Joel Hulen" w:date="2019-11-08T15:26:00Z"/>
            </w:rPr>
          </w:rPrChange>
        </w:rPr>
      </w:pPr>
      <w:moveFrom w:id="86" w:author="Joel Hulen" w:date="2019-11-08T15:26:00Z">
        <w:ins w:id="87" w:author="Zoiner Tejada" w:date="2019-11-06T14:20:00Z">
          <w:r w:rsidRPr="0099050A" w:rsidDel="00634457">
            <w:rPr>
              <w:b/>
              <w:rPrChange w:id="88" w:author="Zoiner Tejada" w:date="2019-11-06T14:25:00Z">
                <w:rPr/>
              </w:rPrChange>
            </w:rPr>
            <w:t>Artifacts provided</w:t>
          </w:r>
        </w:ins>
        <w:ins w:id="89" w:author="Zoiner Tejada" w:date="2019-11-06T14:24:00Z">
          <w:r w:rsidR="0099050A" w:rsidRPr="0099050A" w:rsidDel="00634457">
            <w:rPr>
              <w:b/>
              <w:rPrChange w:id="90" w:author="Zoiner Tejada" w:date="2019-11-06T14:25:00Z">
                <w:rPr/>
              </w:rPrChange>
            </w:rPr>
            <w:t xml:space="preserve"> to attendees for </w:t>
          </w:r>
        </w:ins>
        <w:ins w:id="91" w:author="Zoiner Tejada" w:date="2019-11-06T14:25:00Z">
          <w:r w:rsidR="0099050A" w:rsidRPr="0099050A" w:rsidDel="00634457">
            <w:rPr>
              <w:b/>
              <w:rPrChange w:id="92" w:author="Zoiner Tejada" w:date="2019-11-06T14:25:00Z">
                <w:rPr/>
              </w:rPrChange>
            </w:rPr>
            <w:t>this challenge</w:t>
          </w:r>
        </w:ins>
        <w:ins w:id="93" w:author="Zoiner Tejada" w:date="2019-11-06T14:20:00Z">
          <w:r w:rsidRPr="0099050A" w:rsidDel="00634457">
            <w:rPr>
              <w:b/>
              <w:rPrChange w:id="94" w:author="Zoiner Tejada" w:date="2019-11-06T14:25:00Z">
                <w:rPr/>
              </w:rPrChange>
            </w:rPr>
            <w:t>:</w:t>
          </w:r>
        </w:ins>
      </w:moveFrom>
    </w:p>
    <w:p w14:paraId="463D9089" w14:textId="56136FC4" w:rsidR="00F7609E" w:rsidDel="00634457" w:rsidRDefault="00F7609E" w:rsidP="00F7609E">
      <w:pPr>
        <w:pStyle w:val="ListParagraph"/>
        <w:numPr>
          <w:ilvl w:val="0"/>
          <w:numId w:val="41"/>
        </w:numPr>
        <w:rPr>
          <w:ins w:id="95" w:author="Zoiner Tejada" w:date="2019-11-06T14:21:00Z"/>
          <w:moveFrom w:id="96" w:author="Joel Hulen" w:date="2019-11-08T15:26:00Z"/>
        </w:rPr>
      </w:pPr>
      <w:moveFrom w:id="97" w:author="Joel Hulen" w:date="2019-11-08T15:26:00Z">
        <w:ins w:id="98" w:author="Zoiner Tejada" w:date="2019-11-06T14:20:00Z">
          <w:r w:rsidDel="00634457">
            <w:t>Ins</w:t>
          </w:r>
        </w:ins>
        <w:ins w:id="99" w:author="Zoiner Tejada" w:date="2019-11-06T14:21:00Z">
          <w:r w:rsidDel="00634457">
            <w:t>tructions for setting up the existing solution in their environment</w:t>
          </w:r>
        </w:ins>
        <w:ins w:id="100" w:author="Zoiner Tejada" w:date="2019-11-06T15:34:00Z">
          <w:r w:rsidR="00EF146B" w:rsidDel="00634457">
            <w:t>.</w:t>
          </w:r>
        </w:ins>
      </w:moveFrom>
    </w:p>
    <w:p w14:paraId="72AF8A2F" w14:textId="5B734F1C" w:rsidR="00F7609E" w:rsidDel="00634457" w:rsidRDefault="00F7609E" w:rsidP="00F7609E">
      <w:pPr>
        <w:pStyle w:val="ListParagraph"/>
        <w:numPr>
          <w:ilvl w:val="0"/>
          <w:numId w:val="41"/>
        </w:numPr>
        <w:rPr>
          <w:ins w:id="101" w:author="Zoiner Tejada" w:date="2019-11-06T14:21:00Z"/>
          <w:moveFrom w:id="102" w:author="Joel Hulen" w:date="2019-11-08T15:26:00Z"/>
        </w:rPr>
      </w:pPr>
      <w:commentRangeStart w:id="103"/>
      <w:moveFrom w:id="104" w:author="Joel Hulen" w:date="2019-11-08T15:26:00Z">
        <w:ins w:id="105" w:author="Zoiner Tejada" w:date="2019-11-06T14:21:00Z">
          <w:r w:rsidDel="00634457">
            <w:t xml:space="preserve">Scripts, </w:t>
          </w:r>
        </w:ins>
        <w:ins w:id="106" w:author="Zoiner Tejada" w:date="2019-11-06T14:26:00Z">
          <w:r w:rsidR="0099050A" w:rsidDel="00634457">
            <w:t xml:space="preserve">retrieve </w:t>
          </w:r>
        </w:ins>
        <w:ins w:id="107" w:author="Zoiner Tejada" w:date="2019-11-06T14:21:00Z">
          <w:r w:rsidDel="00634457">
            <w:t xml:space="preserve">data files </w:t>
          </w:r>
        </w:ins>
        <w:ins w:id="108" w:author="Zoiner Tejada" w:date="2019-11-06T14:26:00Z">
          <w:r w:rsidR="0099050A" w:rsidDel="00634457">
            <w:t>and</w:t>
          </w:r>
        </w:ins>
        <w:ins w:id="109" w:author="Zoiner Tejada" w:date="2019-11-06T14:21:00Z">
          <w:r w:rsidDel="00634457">
            <w:t xml:space="preserve"> load the </w:t>
          </w:r>
        </w:ins>
        <w:ins w:id="110" w:author="Zoiner Tejada" w:date="2019-11-06T14:23:00Z">
          <w:r w:rsidDel="00634457">
            <w:t xml:space="preserve">SQL </w:t>
          </w:r>
        </w:ins>
        <w:ins w:id="111" w:author="Zoiner Tejada" w:date="2019-11-06T14:21:00Z">
          <w:r w:rsidDel="00634457">
            <w:t>database</w:t>
          </w:r>
        </w:ins>
        <w:ins w:id="112" w:author="Zoiner Tejada" w:date="2019-11-06T15:34:00Z">
          <w:r w:rsidR="00EF146B" w:rsidDel="00634457">
            <w:t>.</w:t>
          </w:r>
        </w:ins>
        <w:commentRangeEnd w:id="103"/>
        <w:r w:rsidR="00D511D1" w:rsidDel="00634457">
          <w:rPr>
            <w:rStyle w:val="CommentReference"/>
          </w:rPr>
          <w:commentReference w:id="103"/>
        </w:r>
      </w:moveFrom>
    </w:p>
    <w:p w14:paraId="1450ACB5" w14:textId="05200278" w:rsidR="00F7609E" w:rsidDel="00634457" w:rsidRDefault="00F7609E">
      <w:pPr>
        <w:pStyle w:val="ListParagraph"/>
        <w:numPr>
          <w:ilvl w:val="0"/>
          <w:numId w:val="41"/>
        </w:numPr>
        <w:rPr>
          <w:ins w:id="113" w:author="Zoiner Tejada" w:date="2019-11-06T14:20:00Z"/>
          <w:moveFrom w:id="114" w:author="Joel Hulen" w:date="2019-11-08T15:26:00Z"/>
        </w:rPr>
        <w:pPrChange w:id="115" w:author="Zoiner Tejada" w:date="2019-11-06T14:24:00Z">
          <w:pPr/>
        </w:pPrChange>
      </w:pPr>
      <w:moveFrom w:id="116" w:author="Joel Hulen" w:date="2019-11-08T15:26:00Z">
        <w:ins w:id="117" w:author="Zoiner Tejada" w:date="2019-11-06T14:24:00Z">
          <w:r w:rsidDel="00634457">
            <w:t>Website solution artifacts</w:t>
          </w:r>
        </w:ins>
        <w:ins w:id="118" w:author="Zoiner Tejada" w:date="2019-11-06T15:34:00Z">
          <w:r w:rsidR="00EF146B" w:rsidDel="00634457">
            <w:t>.</w:t>
          </w:r>
        </w:ins>
      </w:moveFrom>
    </w:p>
    <w:moveFromRangeEnd w:id="59"/>
    <w:p w14:paraId="5529DD56" w14:textId="50DE7C77" w:rsidR="00F7609E" w:rsidRPr="004506D1" w:rsidDel="00634457" w:rsidRDefault="00F7609E">
      <w:pPr>
        <w:rPr>
          <w:ins w:id="119" w:author="Zoiner Tejada" w:date="2019-11-06T08:37:00Z"/>
          <w:del w:id="120" w:author="Joel Hulen" w:date="2019-11-08T15:26:00Z"/>
          <w:rPrChange w:id="121" w:author="Zoiner Tejada" w:date="2019-11-06T08:37:00Z">
            <w:rPr>
              <w:ins w:id="122" w:author="Zoiner Tejada" w:date="2019-11-06T08:37:00Z"/>
              <w:del w:id="123" w:author="Joel Hulen" w:date="2019-11-08T15:26:00Z"/>
              <w:rFonts w:eastAsia="Times New Roman"/>
            </w:rPr>
          </w:rPrChange>
        </w:rPr>
        <w:pPrChange w:id="124" w:author="Zoiner Tejada" w:date="2019-11-06T08:37:00Z">
          <w:pPr>
            <w:pStyle w:val="Heading3"/>
          </w:pPr>
        </w:pPrChange>
      </w:pPr>
    </w:p>
    <w:p w14:paraId="2A09BADB" w14:textId="77777777" w:rsidR="00634457" w:rsidRDefault="0070403F" w:rsidP="0070403F">
      <w:pPr>
        <w:pStyle w:val="Heading3"/>
        <w:rPr>
          <w:ins w:id="125" w:author="Joel Hulen" w:date="2019-11-08T15:26:00Z"/>
          <w:rFonts w:eastAsia="Times New Roman"/>
        </w:rPr>
      </w:pPr>
      <w:commentRangeStart w:id="126"/>
      <w:commentRangeStart w:id="127"/>
      <w:r w:rsidRPr="00907C96">
        <w:rPr>
          <w:rFonts w:eastAsia="Times New Roman"/>
        </w:rPr>
        <w:t xml:space="preserve">Challenge 1: </w:t>
      </w:r>
      <w:del w:id="128" w:author="Zoiner Tejada" w:date="2019-11-06T08:54:00Z">
        <w:r w:rsidRPr="00907C96" w:rsidDel="00C25417">
          <w:rPr>
            <w:rFonts w:eastAsia="Times New Roman"/>
          </w:rPr>
          <w:delText>Pick a noSQL DB</w:delText>
        </w:r>
      </w:del>
      <w:bookmarkEnd w:id="52"/>
      <w:ins w:id="129" w:author="Zoiner Tejada" w:date="2019-11-06T08:54:00Z">
        <w:r w:rsidR="00C25417">
          <w:rPr>
            <w:rFonts w:eastAsia="Times New Roman"/>
          </w:rPr>
          <w:t>Plan and prepare for migration</w:t>
        </w:r>
      </w:ins>
      <w:commentRangeEnd w:id="126"/>
      <w:r w:rsidR="00C26395">
        <w:rPr>
          <w:rStyle w:val="CommentReference"/>
          <w:rFonts w:asciiTheme="minorHAnsi" w:eastAsiaTheme="minorHAnsi" w:hAnsiTheme="minorHAnsi" w:cstheme="minorBidi"/>
          <w:color w:val="auto"/>
        </w:rPr>
        <w:commentReference w:id="126"/>
      </w:r>
      <w:commentRangeEnd w:id="127"/>
    </w:p>
    <w:p w14:paraId="52523FDF" w14:textId="7550749D" w:rsidR="00634457" w:rsidRDefault="000E1F96" w:rsidP="00634457">
      <w:pPr>
        <w:rPr>
          <w:moveTo w:id="130" w:author="Joel Hulen" w:date="2019-11-08T15:26:00Z"/>
        </w:rPr>
      </w:pPr>
      <w:r>
        <w:rPr>
          <w:rStyle w:val="CommentReference"/>
        </w:rPr>
        <w:commentReference w:id="127"/>
      </w:r>
      <w:moveToRangeStart w:id="131" w:author="Joel Hulen" w:date="2019-11-08T15:26:00Z" w:name="move24119186"/>
      <w:moveTo w:id="132" w:author="Joel Hulen" w:date="2019-11-08T15:26:00Z">
        <w:r w:rsidR="00634457">
          <w:t>Contoso has provided you with a copy of their web application and data (with test data only!) for you to setup in your development environment and have provided instructions for you to set it up and become familiar with its operation. In this challenge you will:</w:t>
        </w:r>
      </w:moveTo>
    </w:p>
    <w:p w14:paraId="38691F76" w14:textId="445BE3F7" w:rsidR="00634457" w:rsidRDefault="00634457" w:rsidP="00634457">
      <w:pPr>
        <w:pStyle w:val="ListParagraph"/>
        <w:numPr>
          <w:ilvl w:val="0"/>
          <w:numId w:val="43"/>
        </w:numPr>
        <w:rPr>
          <w:moveTo w:id="133" w:author="Joel Hulen" w:date="2019-11-08T15:26:00Z"/>
        </w:rPr>
      </w:pPr>
      <w:moveTo w:id="134" w:author="Joel Hulen" w:date="2019-11-08T15:26:00Z">
        <w:del w:id="135" w:author="Joel Hulen" w:date="2019-11-08T16:22:00Z">
          <w:r w:rsidDel="00161CE7">
            <w:delText>Get the website and database running locally</w:delText>
          </w:r>
        </w:del>
      </w:moveTo>
      <w:ins w:id="136" w:author="Joel Hulen" w:date="2019-11-08T16:22:00Z">
        <w:r w:rsidR="00161CE7">
          <w:t>Open the deployed website</w:t>
        </w:r>
      </w:ins>
      <w:moveTo w:id="137" w:author="Joel Hulen" w:date="2019-11-08T15:26:00Z">
        <w:r>
          <w:t xml:space="preserve"> and make a purchase. </w:t>
        </w:r>
      </w:moveTo>
      <w:ins w:id="138" w:author="Joel Hulen" w:date="2019-11-08T16:22:00Z">
        <w:r w:rsidR="00161CE7">
          <w:t>(The website and database will be deployed for them in the provided environment)</w:t>
        </w:r>
      </w:ins>
    </w:p>
    <w:p w14:paraId="33E8B65A" w14:textId="77777777" w:rsidR="00634457" w:rsidRDefault="00634457" w:rsidP="00634457">
      <w:pPr>
        <w:pStyle w:val="ListParagraph"/>
        <w:numPr>
          <w:ilvl w:val="0"/>
          <w:numId w:val="43"/>
        </w:numPr>
        <w:rPr>
          <w:moveTo w:id="139" w:author="Joel Hulen" w:date="2019-11-08T15:26:00Z"/>
        </w:rPr>
      </w:pPr>
      <w:moveTo w:id="140" w:author="Joel Hulen" w:date="2019-11-08T15:26:00Z">
        <w:r>
          <w:t>Review the database and relational schema.</w:t>
        </w:r>
        <w:del w:id="141" w:author="Joel Hulen" w:date="2019-11-08T16:22:00Z">
          <w:r w:rsidDel="00161CE7">
            <w:delText xml:space="preserve"> </w:delText>
          </w:r>
        </w:del>
      </w:moveTo>
    </w:p>
    <w:p w14:paraId="01A8754A" w14:textId="77777777" w:rsidR="00634457" w:rsidRDefault="00634457" w:rsidP="00634457">
      <w:pPr>
        <w:pStyle w:val="ListParagraph"/>
        <w:numPr>
          <w:ilvl w:val="0"/>
          <w:numId w:val="43"/>
        </w:numPr>
        <w:rPr>
          <w:moveTo w:id="142" w:author="Joel Hulen" w:date="2019-11-08T15:26:00Z"/>
        </w:rPr>
      </w:pPr>
      <w:moveTo w:id="143" w:author="Joel Hulen" w:date="2019-11-08T15:26:00Z">
        <w:r>
          <w:t>Review key queries in the application code.</w:t>
        </w:r>
      </w:moveTo>
    </w:p>
    <w:p w14:paraId="36A83C26" w14:textId="77777777" w:rsidR="00634457" w:rsidRPr="001A7104" w:rsidRDefault="00634457" w:rsidP="00634457">
      <w:pPr>
        <w:rPr>
          <w:moveTo w:id="144" w:author="Joel Hulen" w:date="2019-11-08T15:26:00Z"/>
          <w:b/>
        </w:rPr>
      </w:pPr>
      <w:moveTo w:id="145" w:author="Joel Hulen" w:date="2019-11-08T15:26:00Z">
        <w:r w:rsidRPr="001A7104">
          <w:rPr>
            <w:b/>
          </w:rPr>
          <w:t>Artifacts provided to attendees for this challenge:</w:t>
        </w:r>
      </w:moveTo>
    </w:p>
    <w:p w14:paraId="6F185458" w14:textId="77777777" w:rsidR="00634457" w:rsidRDefault="00634457" w:rsidP="00634457">
      <w:pPr>
        <w:pStyle w:val="ListParagraph"/>
        <w:numPr>
          <w:ilvl w:val="0"/>
          <w:numId w:val="41"/>
        </w:numPr>
        <w:rPr>
          <w:moveTo w:id="146" w:author="Joel Hulen" w:date="2019-11-08T15:26:00Z"/>
        </w:rPr>
      </w:pPr>
      <w:moveTo w:id="147" w:author="Joel Hulen" w:date="2019-11-08T15:26:00Z">
        <w:r>
          <w:t>Instructions for setting up the existing solution in their environment.</w:t>
        </w:r>
      </w:moveTo>
    </w:p>
    <w:p w14:paraId="1368B7C5" w14:textId="77777777" w:rsidR="00634457" w:rsidRDefault="00634457" w:rsidP="00634457">
      <w:pPr>
        <w:pStyle w:val="ListParagraph"/>
        <w:numPr>
          <w:ilvl w:val="0"/>
          <w:numId w:val="41"/>
        </w:numPr>
        <w:rPr>
          <w:moveTo w:id="148" w:author="Joel Hulen" w:date="2019-11-08T15:26:00Z"/>
        </w:rPr>
      </w:pPr>
      <w:commentRangeStart w:id="149"/>
      <w:moveTo w:id="150" w:author="Joel Hulen" w:date="2019-11-08T15:26:00Z">
        <w:r>
          <w:t>Scripts, retrieve data files and load the SQL database.</w:t>
        </w:r>
        <w:commentRangeEnd w:id="149"/>
        <w:r>
          <w:rPr>
            <w:rStyle w:val="CommentReference"/>
          </w:rPr>
          <w:commentReference w:id="149"/>
        </w:r>
      </w:moveTo>
    </w:p>
    <w:p w14:paraId="335EC786" w14:textId="374BE73B" w:rsidR="00634457" w:rsidRDefault="00634457" w:rsidP="00634457">
      <w:pPr>
        <w:pStyle w:val="ListParagraph"/>
        <w:numPr>
          <w:ilvl w:val="0"/>
          <w:numId w:val="41"/>
        </w:numPr>
        <w:rPr>
          <w:moveTo w:id="151" w:author="Joel Hulen" w:date="2019-11-08T15:26:00Z"/>
        </w:rPr>
      </w:pPr>
      <w:moveTo w:id="152" w:author="Joel Hulen" w:date="2019-11-08T15:26:00Z">
        <w:r>
          <w:t>Website solution artifacts.</w:t>
        </w:r>
      </w:moveTo>
      <w:ins w:id="153" w:author="Joel Hulen" w:date="2019-11-09T11:35:00Z">
        <w:r w:rsidR="006A49D0">
          <w:t xml:space="preserve"> (The goal is to provide an environment with all of these artifacts provisioned and pre-loaded)</w:t>
        </w:r>
      </w:ins>
    </w:p>
    <w:moveToRangeEnd w:id="131"/>
    <w:p w14:paraId="650BA9FF" w14:textId="56193A0B" w:rsidR="0070403F" w:rsidRPr="00907C96" w:rsidRDefault="0070403F" w:rsidP="0070403F">
      <w:pPr>
        <w:pStyle w:val="Heading3"/>
        <w:rPr>
          <w:rFonts w:eastAsia="Times New Roman"/>
        </w:rPr>
      </w:pPr>
    </w:p>
    <w:p w14:paraId="02BD14E7" w14:textId="1A7564BD" w:rsidR="00C25417" w:rsidRDefault="00C25417" w:rsidP="00CF4951">
      <w:pPr>
        <w:spacing w:after="0" w:line="240" w:lineRule="auto"/>
        <w:textAlignment w:val="center"/>
        <w:rPr>
          <w:ins w:id="154" w:author="Zoiner Tejada" w:date="2019-11-06T08:55:00Z"/>
          <w:rFonts w:ascii="Calibri" w:eastAsia="Times New Roman" w:hAnsi="Calibri" w:cs="Calibri"/>
        </w:rPr>
      </w:pPr>
      <w:ins w:id="155" w:author="Zoiner Tejada" w:date="2019-11-06T08:55:00Z">
        <w:r>
          <w:rPr>
            <w:rFonts w:ascii="Calibri" w:eastAsia="Times New Roman" w:hAnsi="Calibri" w:cs="Calibri"/>
          </w:rPr>
          <w:t>Create and document an overall plan for the target state of the migrated solution</w:t>
        </w:r>
      </w:ins>
      <w:ins w:id="156" w:author="Zoiner Tejada" w:date="2019-11-06T08:58:00Z">
        <w:r w:rsidR="00426123">
          <w:rPr>
            <w:rFonts w:ascii="Calibri" w:eastAsia="Times New Roman" w:hAnsi="Calibri" w:cs="Calibri"/>
          </w:rPr>
          <w:t xml:space="preserve"> that meets the business and technical requirements and</w:t>
        </w:r>
      </w:ins>
      <w:ins w:id="157" w:author="Zoiner Tejada" w:date="2019-11-06T08:55:00Z">
        <w:r>
          <w:rPr>
            <w:rFonts w:ascii="Calibri" w:eastAsia="Times New Roman" w:hAnsi="Calibri" w:cs="Calibri"/>
          </w:rPr>
          <w:t xml:space="preserve"> addressing</w:t>
        </w:r>
      </w:ins>
      <w:ins w:id="158" w:author="Zoiner Tejada" w:date="2019-11-06T08:58:00Z">
        <w:r w:rsidR="00426123">
          <w:rPr>
            <w:rFonts w:ascii="Calibri" w:eastAsia="Times New Roman" w:hAnsi="Calibri" w:cs="Calibri"/>
          </w:rPr>
          <w:t>:</w:t>
        </w:r>
      </w:ins>
    </w:p>
    <w:p w14:paraId="7628C728" w14:textId="1A5FD985" w:rsidR="00C25417" w:rsidRDefault="00C25417" w:rsidP="00C25417">
      <w:pPr>
        <w:pStyle w:val="ListParagraph"/>
        <w:numPr>
          <w:ilvl w:val="0"/>
          <w:numId w:val="39"/>
        </w:numPr>
        <w:spacing w:after="0" w:line="240" w:lineRule="auto"/>
        <w:textAlignment w:val="center"/>
        <w:rPr>
          <w:ins w:id="159" w:author="Zoiner Tejada" w:date="2019-11-06T08:56:00Z"/>
          <w:rFonts w:ascii="Calibri" w:eastAsia="Times New Roman" w:hAnsi="Calibri" w:cs="Calibri"/>
        </w:rPr>
      </w:pPr>
      <w:ins w:id="160" w:author="Zoiner Tejada" w:date="2019-11-06T08:55:00Z">
        <w:r>
          <w:rPr>
            <w:rFonts w:ascii="Calibri" w:eastAsia="Times New Roman" w:hAnsi="Calibri" w:cs="Calibri"/>
          </w:rPr>
          <w:t>Where will the web</w:t>
        </w:r>
      </w:ins>
      <w:ins w:id="161" w:author="Zoiner Tejada" w:date="2019-11-06T09:36:00Z">
        <w:r w:rsidR="00BF3BF7">
          <w:rPr>
            <w:rFonts w:ascii="Calibri" w:eastAsia="Times New Roman" w:hAnsi="Calibri" w:cs="Calibri"/>
          </w:rPr>
          <w:t xml:space="preserve">site </w:t>
        </w:r>
      </w:ins>
      <w:ins w:id="162" w:author="Zoiner Tejada" w:date="2019-11-06T08:56:00Z">
        <w:r>
          <w:rPr>
            <w:rFonts w:ascii="Calibri" w:eastAsia="Times New Roman" w:hAnsi="Calibri" w:cs="Calibri"/>
          </w:rPr>
          <w:t>be deployed?</w:t>
        </w:r>
      </w:ins>
    </w:p>
    <w:p w14:paraId="6C528AB5" w14:textId="56BC13E6" w:rsidR="00C25417" w:rsidRDefault="00C25417" w:rsidP="00C25417">
      <w:pPr>
        <w:pStyle w:val="ListParagraph"/>
        <w:numPr>
          <w:ilvl w:val="0"/>
          <w:numId w:val="39"/>
        </w:numPr>
        <w:spacing w:after="0" w:line="240" w:lineRule="auto"/>
        <w:textAlignment w:val="center"/>
        <w:rPr>
          <w:ins w:id="163" w:author="Zoiner Tejada" w:date="2019-11-06T08:56:00Z"/>
          <w:rFonts w:ascii="Calibri" w:eastAsia="Times New Roman" w:hAnsi="Calibri" w:cs="Calibri"/>
        </w:rPr>
      </w:pPr>
      <w:ins w:id="164" w:author="Zoiner Tejada" w:date="2019-11-06T08:56:00Z">
        <w:r>
          <w:rPr>
            <w:rFonts w:ascii="Calibri" w:eastAsia="Times New Roman" w:hAnsi="Calibri" w:cs="Calibri"/>
          </w:rPr>
          <w:t>What NoSQL database will be used?</w:t>
        </w:r>
      </w:ins>
    </w:p>
    <w:p w14:paraId="20F7F517" w14:textId="4660AA1A" w:rsidR="00F451FD" w:rsidRPr="00D147DD" w:rsidRDefault="00C25417">
      <w:pPr>
        <w:pStyle w:val="ListParagraph"/>
        <w:numPr>
          <w:ilvl w:val="0"/>
          <w:numId w:val="39"/>
        </w:numPr>
        <w:spacing w:after="0" w:line="240" w:lineRule="auto"/>
        <w:textAlignment w:val="center"/>
        <w:rPr>
          <w:moveTo w:id="165" w:author="Zoiner Tejada" w:date="2019-11-06T09:40:00Z"/>
          <w:rFonts w:ascii="Calibri" w:eastAsia="Times New Roman" w:hAnsi="Calibri" w:cs="Calibri"/>
          <w:rPrChange w:id="166" w:author="Zoiner Tejada" w:date="2019-11-06T09:41:00Z">
            <w:rPr>
              <w:moveTo w:id="167" w:author="Zoiner Tejada" w:date="2019-11-06T09:40:00Z"/>
            </w:rPr>
          </w:rPrChange>
        </w:rPr>
        <w:pPrChange w:id="168" w:author="Zoiner Tejada" w:date="2019-11-06T09:41:00Z">
          <w:pPr>
            <w:spacing w:after="0" w:line="240" w:lineRule="auto"/>
            <w:textAlignment w:val="center"/>
          </w:pPr>
        </w:pPrChange>
      </w:pPr>
      <w:ins w:id="169" w:author="Zoiner Tejada" w:date="2019-11-06T08:56:00Z">
        <w:r>
          <w:rPr>
            <w:rFonts w:ascii="Calibri" w:eastAsia="Times New Roman" w:hAnsi="Calibri" w:cs="Calibri"/>
          </w:rPr>
          <w:t xml:space="preserve">High-level plan for how </w:t>
        </w:r>
      </w:ins>
      <w:ins w:id="170" w:author="Zoiner Tejada" w:date="2019-11-06T09:36:00Z">
        <w:r w:rsidR="00BF3BF7">
          <w:rPr>
            <w:rFonts w:ascii="Calibri" w:eastAsia="Times New Roman" w:hAnsi="Calibri" w:cs="Calibri"/>
          </w:rPr>
          <w:t>to</w:t>
        </w:r>
      </w:ins>
      <w:ins w:id="171" w:author="Zoiner Tejada" w:date="2019-11-06T08:56:00Z">
        <w:r>
          <w:rPr>
            <w:rFonts w:ascii="Calibri" w:eastAsia="Times New Roman" w:hAnsi="Calibri" w:cs="Calibri"/>
          </w:rPr>
          <w:t xml:space="preserve"> map the relational tables to </w:t>
        </w:r>
      </w:ins>
      <w:ins w:id="172" w:author="Zoiner Tejada" w:date="2019-11-06T08:57:00Z">
        <w:r>
          <w:rPr>
            <w:rFonts w:ascii="Calibri" w:eastAsia="Times New Roman" w:hAnsi="Calibri" w:cs="Calibri"/>
          </w:rPr>
          <w:t xml:space="preserve">NoSQL </w:t>
        </w:r>
        <w:r w:rsidR="00D36B11">
          <w:rPr>
            <w:rFonts w:ascii="Calibri" w:eastAsia="Times New Roman" w:hAnsi="Calibri" w:cs="Calibri"/>
          </w:rPr>
          <w:t>document</w:t>
        </w:r>
        <w:r>
          <w:rPr>
            <w:rFonts w:ascii="Calibri" w:eastAsia="Times New Roman" w:hAnsi="Calibri" w:cs="Calibri"/>
          </w:rPr>
          <w:t xml:space="preserve"> collections.</w:t>
        </w:r>
      </w:ins>
      <w:ins w:id="173" w:author="Zoiner Tejada" w:date="2019-11-06T08:56:00Z">
        <w:r>
          <w:rPr>
            <w:rFonts w:ascii="Calibri" w:eastAsia="Times New Roman" w:hAnsi="Calibri" w:cs="Calibri"/>
          </w:rPr>
          <w:t xml:space="preserve"> </w:t>
        </w:r>
      </w:ins>
      <w:moveToRangeStart w:id="174" w:author="Zoiner Tejada" w:date="2019-11-06T09:40:00Z" w:name="move23925657"/>
    </w:p>
    <w:p w14:paraId="6382445A" w14:textId="62DC6481" w:rsidR="00F451FD" w:rsidRDefault="00F451FD" w:rsidP="00F451FD">
      <w:pPr>
        <w:spacing w:after="0" w:line="240" w:lineRule="auto"/>
        <w:textAlignment w:val="center"/>
        <w:rPr>
          <w:moveTo w:id="175" w:author="Zoiner Tejada" w:date="2019-11-06T09:40:00Z"/>
          <w:rFonts w:ascii="Calibri" w:eastAsia="Times New Roman" w:hAnsi="Calibri" w:cs="Calibri"/>
        </w:rPr>
      </w:pPr>
      <w:moveTo w:id="176" w:author="Zoiner Tejada" w:date="2019-11-06T09:40:00Z">
        <w:r>
          <w:rPr>
            <w:rFonts w:ascii="Calibri" w:eastAsia="Times New Roman" w:hAnsi="Calibri" w:cs="Calibri"/>
          </w:rPr>
          <w:t>Potential</w:t>
        </w:r>
      </w:moveTo>
      <w:ins w:id="177" w:author="Zoiner Tejada" w:date="2019-11-06T09:40:00Z">
        <w:r>
          <w:rPr>
            <w:rFonts w:ascii="Calibri" w:eastAsia="Times New Roman" w:hAnsi="Calibri" w:cs="Calibri"/>
          </w:rPr>
          <w:t xml:space="preserve"> requirements</w:t>
        </w:r>
      </w:ins>
      <w:moveTo w:id="178" w:author="Zoiner Tejada" w:date="2019-11-06T09:40:00Z">
        <w:r>
          <w:rPr>
            <w:rFonts w:ascii="Calibri" w:eastAsia="Times New Roman" w:hAnsi="Calibri" w:cs="Calibri"/>
          </w:rPr>
          <w:t xml:space="preserve"> criteria:</w:t>
        </w:r>
      </w:moveTo>
    </w:p>
    <w:p w14:paraId="17851819" w14:textId="77777777" w:rsidR="00F451FD" w:rsidRDefault="00F451FD" w:rsidP="00F451FD">
      <w:pPr>
        <w:pStyle w:val="ListParagraph"/>
        <w:numPr>
          <w:ilvl w:val="0"/>
          <w:numId w:val="37"/>
        </w:numPr>
        <w:spacing w:after="0" w:line="240" w:lineRule="auto"/>
        <w:textAlignment w:val="center"/>
        <w:rPr>
          <w:moveTo w:id="179" w:author="Zoiner Tejada" w:date="2019-11-06T09:40:00Z"/>
          <w:rFonts w:ascii="Calibri" w:eastAsia="Times New Roman" w:hAnsi="Calibri" w:cs="Calibri"/>
        </w:rPr>
      </w:pPr>
      <w:moveTo w:id="180" w:author="Zoiner Tejada" w:date="2019-11-06T09:40:00Z">
        <w:r>
          <w:rPr>
            <w:rFonts w:ascii="Calibri" w:eastAsia="Times New Roman" w:hAnsi="Calibri" w:cs="Calibri"/>
          </w:rPr>
          <w:t>Need to eventually have multi-master, global distribution</w:t>
        </w:r>
      </w:moveTo>
    </w:p>
    <w:p w14:paraId="67FA4408" w14:textId="2CA996E2" w:rsidR="00F451FD" w:rsidRDefault="00F451FD" w:rsidP="00F451FD">
      <w:pPr>
        <w:pStyle w:val="ListParagraph"/>
        <w:numPr>
          <w:ilvl w:val="0"/>
          <w:numId w:val="37"/>
        </w:numPr>
        <w:spacing w:after="0" w:line="240" w:lineRule="auto"/>
        <w:textAlignment w:val="center"/>
        <w:rPr>
          <w:ins w:id="181" w:author="Zoiner Tejada" w:date="2019-11-06T09:40:00Z"/>
          <w:rFonts w:ascii="Calibri" w:eastAsia="Times New Roman" w:hAnsi="Calibri" w:cs="Calibri"/>
        </w:rPr>
      </w:pPr>
      <w:moveTo w:id="182" w:author="Zoiner Tejada" w:date="2019-11-06T09:40:00Z">
        <w:r>
          <w:rPr>
            <w:rFonts w:ascii="Calibri" w:eastAsia="Times New Roman" w:hAnsi="Calibri" w:cs="Calibri"/>
          </w:rPr>
          <w:t>Require a managed service where the customer does not need to manage infrastructure, clusters, or synchronization of data</w:t>
        </w:r>
      </w:moveTo>
    </w:p>
    <w:p w14:paraId="010E1833" w14:textId="0ABB4E64" w:rsidR="00F451FD" w:rsidRDefault="00F451FD" w:rsidP="00F451FD">
      <w:pPr>
        <w:pStyle w:val="ListParagraph"/>
        <w:numPr>
          <w:ilvl w:val="0"/>
          <w:numId w:val="37"/>
        </w:numPr>
        <w:spacing w:after="0" w:line="240" w:lineRule="auto"/>
        <w:textAlignment w:val="center"/>
        <w:rPr>
          <w:moveTo w:id="183" w:author="Zoiner Tejada" w:date="2019-11-06T09:40:00Z"/>
          <w:rFonts w:ascii="Calibri" w:eastAsia="Times New Roman" w:hAnsi="Calibri" w:cs="Calibri"/>
        </w:rPr>
      </w:pPr>
      <w:ins w:id="184" w:author="Zoiner Tejada" w:date="2019-11-06T09:40:00Z">
        <w:r>
          <w:rPr>
            <w:rFonts w:ascii="Calibri" w:eastAsia="Times New Roman" w:hAnsi="Calibri" w:cs="Calibri"/>
          </w:rPr>
          <w:lastRenderedPageBreak/>
          <w:t>The database needs to support</w:t>
        </w:r>
      </w:ins>
      <w:ins w:id="185" w:author="Zoiner Tejada" w:date="2019-11-06T09:41:00Z">
        <w:r>
          <w:rPr>
            <w:rFonts w:ascii="Calibri" w:eastAsia="Times New Roman" w:hAnsi="Calibri" w:cs="Calibri"/>
          </w:rPr>
          <w:t xml:space="preserve"> the </w:t>
        </w:r>
      </w:ins>
      <w:ins w:id="186" w:author="Zoiner Tejada" w:date="2019-11-06T09:40:00Z">
        <w:r>
          <w:rPr>
            <w:rFonts w:ascii="Calibri" w:eastAsia="Times New Roman" w:hAnsi="Calibri" w:cs="Calibri"/>
          </w:rPr>
          <w:t>event sourcing</w:t>
        </w:r>
      </w:ins>
      <w:ins w:id="187" w:author="Zoiner Tejada" w:date="2019-11-06T09:41:00Z">
        <w:r>
          <w:rPr>
            <w:rFonts w:ascii="Calibri" w:eastAsia="Times New Roman" w:hAnsi="Calibri" w:cs="Calibri"/>
          </w:rPr>
          <w:t xml:space="preserve"> pattern</w:t>
        </w:r>
      </w:ins>
      <w:ins w:id="188" w:author="Zoiner Tejada" w:date="2019-11-06T09:40:00Z">
        <w:r>
          <w:rPr>
            <w:rFonts w:ascii="Calibri" w:eastAsia="Times New Roman" w:hAnsi="Calibri" w:cs="Calibri"/>
          </w:rPr>
          <w:t xml:space="preserve"> where changes to the data store trigger events that can be processed </w:t>
        </w:r>
      </w:ins>
      <w:ins w:id="189" w:author="Zoiner Tejada" w:date="2019-11-06T09:41:00Z">
        <w:r w:rsidR="009C148C">
          <w:rPr>
            <w:rFonts w:ascii="Calibri" w:eastAsia="Times New Roman" w:hAnsi="Calibri" w:cs="Calibri"/>
          </w:rPr>
          <w:t xml:space="preserve">by any number of listening components </w:t>
        </w:r>
      </w:ins>
      <w:ins w:id="190" w:author="Zoiner Tejada" w:date="2019-11-06T09:40:00Z">
        <w:r>
          <w:rPr>
            <w:rFonts w:ascii="Calibri" w:eastAsia="Times New Roman" w:hAnsi="Calibri" w:cs="Calibri"/>
          </w:rPr>
          <w:t>in near real-time</w:t>
        </w:r>
      </w:ins>
    </w:p>
    <w:moveToRangeEnd w:id="174"/>
    <w:p w14:paraId="174DDBDA" w14:textId="77777777" w:rsidR="00F451FD" w:rsidRDefault="00F451FD" w:rsidP="00CF4951">
      <w:pPr>
        <w:spacing w:after="0" w:line="240" w:lineRule="auto"/>
        <w:textAlignment w:val="center"/>
        <w:rPr>
          <w:ins w:id="191" w:author="Zoiner Tejada" w:date="2019-11-06T09:40:00Z"/>
          <w:rFonts w:ascii="Calibri" w:eastAsia="Times New Roman" w:hAnsi="Calibri" w:cs="Calibri"/>
        </w:rPr>
      </w:pPr>
    </w:p>
    <w:p w14:paraId="0E343B02" w14:textId="77777777" w:rsidR="00F451FD" w:rsidRDefault="00F451FD" w:rsidP="00CF4951">
      <w:pPr>
        <w:spacing w:after="0" w:line="240" w:lineRule="auto"/>
        <w:textAlignment w:val="center"/>
        <w:rPr>
          <w:ins w:id="192" w:author="Zoiner Tejada" w:date="2019-11-06T08:57:00Z"/>
          <w:rFonts w:ascii="Calibri" w:eastAsia="Times New Roman" w:hAnsi="Calibri" w:cs="Calibri"/>
        </w:rPr>
      </w:pPr>
    </w:p>
    <w:p w14:paraId="4ED56860" w14:textId="4FE19862" w:rsidR="00426123" w:rsidRDefault="00426123" w:rsidP="00CF4951">
      <w:pPr>
        <w:spacing w:after="0" w:line="240" w:lineRule="auto"/>
        <w:textAlignment w:val="center"/>
        <w:rPr>
          <w:ins w:id="193" w:author="Zoiner Tejada" w:date="2019-11-06T08:54:00Z"/>
          <w:rFonts w:ascii="Calibri" w:eastAsia="Times New Roman" w:hAnsi="Calibri" w:cs="Calibri"/>
        </w:rPr>
      </w:pPr>
      <w:ins w:id="194" w:author="Zoiner Tejada" w:date="2019-11-06T08:57:00Z">
        <w:r>
          <w:rPr>
            <w:rFonts w:ascii="Calibri" w:eastAsia="Times New Roman" w:hAnsi="Calibri" w:cs="Calibri"/>
          </w:rPr>
          <w:t>Create the</w:t>
        </w:r>
      </w:ins>
      <w:ins w:id="195" w:author="Zoiner Tejada" w:date="2019-11-06T09:00:00Z">
        <w:r w:rsidR="00B42126">
          <w:rPr>
            <w:rFonts w:ascii="Calibri" w:eastAsia="Times New Roman" w:hAnsi="Calibri" w:cs="Calibri"/>
          </w:rPr>
          <w:t xml:space="preserve"> initial</w:t>
        </w:r>
      </w:ins>
      <w:ins w:id="196" w:author="Zoiner Tejada" w:date="2019-11-06T08:57:00Z">
        <w:r>
          <w:rPr>
            <w:rFonts w:ascii="Calibri" w:eastAsia="Times New Roman" w:hAnsi="Calibri" w:cs="Calibri"/>
          </w:rPr>
          <w:t xml:space="preserve"> resources in Azure to host the web app</w:t>
        </w:r>
      </w:ins>
      <w:ins w:id="197" w:author="Zoiner Tejada" w:date="2019-11-06T09:39:00Z">
        <w:r w:rsidR="00CD4466">
          <w:rPr>
            <w:rFonts w:ascii="Calibri" w:eastAsia="Times New Roman" w:hAnsi="Calibri" w:cs="Calibri"/>
          </w:rPr>
          <w:t xml:space="preserve"> (e.g., Web App Plan)</w:t>
        </w:r>
      </w:ins>
      <w:ins w:id="198" w:author="Zoiner Tejada" w:date="2019-11-06T08:57:00Z">
        <w:r>
          <w:rPr>
            <w:rFonts w:ascii="Calibri" w:eastAsia="Times New Roman" w:hAnsi="Calibri" w:cs="Calibri"/>
          </w:rPr>
          <w:t xml:space="preserve"> and database</w:t>
        </w:r>
      </w:ins>
      <w:ins w:id="199" w:author="Zoiner Tejada" w:date="2019-11-06T09:40:00Z">
        <w:r w:rsidR="00CD4466">
          <w:rPr>
            <w:rFonts w:ascii="Calibri" w:eastAsia="Times New Roman" w:hAnsi="Calibri" w:cs="Calibri"/>
          </w:rPr>
          <w:t xml:space="preserve"> (e.g. Cosmos DB Account)</w:t>
        </w:r>
      </w:ins>
      <w:ins w:id="200" w:author="Zoiner Tejada" w:date="2019-11-06T08:57:00Z">
        <w:r>
          <w:rPr>
            <w:rFonts w:ascii="Calibri" w:eastAsia="Times New Roman" w:hAnsi="Calibri" w:cs="Calibri"/>
          </w:rPr>
          <w:t>.</w:t>
        </w:r>
      </w:ins>
    </w:p>
    <w:p w14:paraId="2005BBD3" w14:textId="1705AC48" w:rsidR="009103A4" w:rsidDel="0099050A" w:rsidRDefault="00D1260A" w:rsidP="0099050A">
      <w:pPr>
        <w:rPr>
          <w:del w:id="201" w:author="Zoiner Tejada" w:date="2019-11-06T09:39:00Z"/>
          <w:rFonts w:ascii="Calibri" w:eastAsia="Times New Roman" w:hAnsi="Calibri" w:cs="Calibri"/>
        </w:rPr>
      </w:pPr>
      <w:del w:id="202" w:author="Zoiner Tejada" w:date="2019-11-06T09:39:00Z">
        <w:r w:rsidRPr="00D1260A" w:rsidDel="00CD4466">
          <w:rPr>
            <w:rFonts w:ascii="Calibri" w:eastAsia="Times New Roman" w:hAnsi="Calibri" w:cs="Calibri"/>
          </w:rPr>
          <w:delText>Have the attendees provision the appropriate noSQL database for some business requirements and insert any arbitrary document. The business requirements that drive this decision will be critical here.</w:delText>
        </w:r>
      </w:del>
    </w:p>
    <w:p w14:paraId="4FAF089E" w14:textId="77777777" w:rsidR="0099050A" w:rsidRDefault="0099050A" w:rsidP="00CF4951">
      <w:pPr>
        <w:spacing w:after="0" w:line="240" w:lineRule="auto"/>
        <w:textAlignment w:val="center"/>
        <w:rPr>
          <w:ins w:id="203" w:author="Zoiner Tejada" w:date="2019-11-06T14:27:00Z"/>
          <w:rFonts w:ascii="Calibri" w:eastAsia="Times New Roman" w:hAnsi="Calibri" w:cs="Calibri"/>
        </w:rPr>
      </w:pPr>
    </w:p>
    <w:p w14:paraId="28DBE5A5" w14:textId="6F985075" w:rsidR="0099050A" w:rsidDel="00634457" w:rsidRDefault="0099050A" w:rsidP="0099050A">
      <w:pPr>
        <w:rPr>
          <w:ins w:id="204" w:author="Zoiner Tejada" w:date="2019-11-06T14:27:00Z"/>
          <w:del w:id="205" w:author="Joel Hulen" w:date="2019-11-08T15:27:00Z"/>
          <w:b/>
        </w:rPr>
      </w:pPr>
      <w:ins w:id="206" w:author="Zoiner Tejada" w:date="2019-11-06T14:27:00Z">
        <w:del w:id="207" w:author="Joel Hulen" w:date="2019-11-08T15:27:00Z">
          <w:r w:rsidRPr="006149A8" w:rsidDel="00634457">
            <w:rPr>
              <w:b/>
            </w:rPr>
            <w:delText>Artifacts provided to attendees for this challenge:</w:delText>
          </w:r>
        </w:del>
      </w:ins>
    </w:p>
    <w:p w14:paraId="2563E134" w14:textId="3D7B1BEB" w:rsidR="0099050A" w:rsidRPr="0099050A" w:rsidDel="00634457" w:rsidRDefault="0099050A">
      <w:pPr>
        <w:pStyle w:val="ListParagraph"/>
        <w:numPr>
          <w:ilvl w:val="0"/>
          <w:numId w:val="42"/>
        </w:numPr>
        <w:rPr>
          <w:ins w:id="208" w:author="Zoiner Tejada" w:date="2019-11-06T14:27:00Z"/>
          <w:del w:id="209" w:author="Joel Hulen" w:date="2019-11-08T15:27:00Z"/>
        </w:rPr>
        <w:pPrChange w:id="210" w:author="Zoiner Tejada" w:date="2019-11-06T14:27:00Z">
          <w:pPr/>
        </w:pPrChange>
      </w:pPr>
      <w:ins w:id="211" w:author="Zoiner Tejada" w:date="2019-11-06T14:27:00Z">
        <w:del w:id="212" w:author="Joel Hulen" w:date="2019-11-08T15:27:00Z">
          <w:r w:rsidRPr="0099050A" w:rsidDel="00634457">
            <w:rPr>
              <w:rPrChange w:id="213" w:author="Zoiner Tejada" w:date="2019-11-06T14:27:00Z">
                <w:rPr>
                  <w:b/>
                </w:rPr>
              </w:rPrChange>
            </w:rPr>
            <w:delText>No additional artifacts</w:delText>
          </w:r>
        </w:del>
      </w:ins>
    </w:p>
    <w:p w14:paraId="2CADF6A5" w14:textId="36EAEDA0" w:rsidR="0099050A" w:rsidDel="00634457" w:rsidRDefault="0099050A" w:rsidP="00CF4951">
      <w:pPr>
        <w:spacing w:after="0" w:line="240" w:lineRule="auto"/>
        <w:textAlignment w:val="center"/>
        <w:rPr>
          <w:ins w:id="214" w:author="Zoiner Tejada" w:date="2019-11-06T14:27:00Z"/>
          <w:del w:id="215" w:author="Joel Hulen" w:date="2019-11-08T15:27:00Z"/>
          <w:rFonts w:ascii="Calibri" w:eastAsia="Times New Roman" w:hAnsi="Calibri" w:cs="Calibri"/>
        </w:rPr>
      </w:pPr>
    </w:p>
    <w:p w14:paraId="53DD6AA7" w14:textId="77777777" w:rsidR="00CD4466" w:rsidRDefault="00CD4466" w:rsidP="00CF4951">
      <w:pPr>
        <w:spacing w:after="0" w:line="240" w:lineRule="auto"/>
        <w:textAlignment w:val="center"/>
        <w:rPr>
          <w:ins w:id="216" w:author="Zoiner Tejada" w:date="2019-11-06T09:39:00Z"/>
          <w:rFonts w:ascii="Calibri" w:eastAsia="Times New Roman" w:hAnsi="Calibri" w:cs="Calibri"/>
        </w:rPr>
      </w:pPr>
    </w:p>
    <w:p w14:paraId="2CA31488" w14:textId="3C84903B" w:rsidR="009C062C" w:rsidDel="00F451FD" w:rsidRDefault="009C062C" w:rsidP="00CF4951">
      <w:pPr>
        <w:spacing w:after="0" w:line="240" w:lineRule="auto"/>
        <w:textAlignment w:val="center"/>
        <w:rPr>
          <w:ins w:id="217" w:author="Joel Hulen" w:date="2019-11-05T11:09:00Z"/>
          <w:moveFrom w:id="218" w:author="Zoiner Tejada" w:date="2019-11-06T09:40:00Z"/>
          <w:rFonts w:ascii="Calibri" w:eastAsia="Times New Roman" w:hAnsi="Calibri" w:cs="Calibri"/>
        </w:rPr>
      </w:pPr>
      <w:moveFromRangeStart w:id="219" w:author="Zoiner Tejada" w:date="2019-11-06T09:40:00Z" w:name="move23925657"/>
    </w:p>
    <w:p w14:paraId="4112D892" w14:textId="7C89CD43" w:rsidR="009C062C" w:rsidDel="00F451FD" w:rsidRDefault="009C062C" w:rsidP="00CF4951">
      <w:pPr>
        <w:spacing w:after="0" w:line="240" w:lineRule="auto"/>
        <w:textAlignment w:val="center"/>
        <w:rPr>
          <w:ins w:id="220" w:author="Joel Hulen" w:date="2019-11-05T11:09:00Z"/>
          <w:moveFrom w:id="221" w:author="Zoiner Tejada" w:date="2019-11-06T09:40:00Z"/>
          <w:rFonts w:ascii="Calibri" w:eastAsia="Times New Roman" w:hAnsi="Calibri" w:cs="Calibri"/>
        </w:rPr>
      </w:pPr>
      <w:moveFrom w:id="222" w:author="Zoiner Tejada" w:date="2019-11-06T09:40:00Z">
        <w:ins w:id="223" w:author="Joel Hulen" w:date="2019-11-05T11:09:00Z">
          <w:r w:rsidDel="00F451FD">
            <w:rPr>
              <w:rFonts w:ascii="Calibri" w:eastAsia="Times New Roman" w:hAnsi="Calibri" w:cs="Calibri"/>
            </w:rPr>
            <w:t>Potential criteria:</w:t>
          </w:r>
        </w:ins>
      </w:moveFrom>
    </w:p>
    <w:p w14:paraId="1F0D803F" w14:textId="5DED46B1" w:rsidR="009C062C" w:rsidDel="00F451FD" w:rsidRDefault="009C062C" w:rsidP="009C062C">
      <w:pPr>
        <w:pStyle w:val="ListParagraph"/>
        <w:numPr>
          <w:ilvl w:val="0"/>
          <w:numId w:val="37"/>
        </w:numPr>
        <w:spacing w:after="0" w:line="240" w:lineRule="auto"/>
        <w:textAlignment w:val="center"/>
        <w:rPr>
          <w:ins w:id="224" w:author="Joel Hulen" w:date="2019-11-05T11:10:00Z"/>
          <w:moveFrom w:id="225" w:author="Zoiner Tejada" w:date="2019-11-06T09:40:00Z"/>
          <w:rFonts w:ascii="Calibri" w:eastAsia="Times New Roman" w:hAnsi="Calibri" w:cs="Calibri"/>
        </w:rPr>
      </w:pPr>
      <w:moveFrom w:id="226" w:author="Zoiner Tejada" w:date="2019-11-06T09:40:00Z">
        <w:ins w:id="227" w:author="Joel Hulen" w:date="2019-11-05T11:09:00Z">
          <w:r w:rsidDel="00F451FD">
            <w:rPr>
              <w:rFonts w:ascii="Calibri" w:eastAsia="Times New Roman" w:hAnsi="Calibri" w:cs="Calibri"/>
            </w:rPr>
            <w:t xml:space="preserve">Need to eventually have </w:t>
          </w:r>
        </w:ins>
        <w:ins w:id="228" w:author="Joel Hulen" w:date="2019-11-05T11:10:00Z">
          <w:r w:rsidDel="00F451FD">
            <w:rPr>
              <w:rFonts w:ascii="Calibri" w:eastAsia="Times New Roman" w:hAnsi="Calibri" w:cs="Calibri"/>
            </w:rPr>
            <w:t xml:space="preserve">multi-master, </w:t>
          </w:r>
        </w:ins>
        <w:ins w:id="229" w:author="Joel Hulen" w:date="2019-11-05T11:09:00Z">
          <w:r w:rsidDel="00F451FD">
            <w:rPr>
              <w:rFonts w:ascii="Calibri" w:eastAsia="Times New Roman" w:hAnsi="Calibri" w:cs="Calibri"/>
            </w:rPr>
            <w:t>global distribution</w:t>
          </w:r>
        </w:ins>
      </w:moveFrom>
    </w:p>
    <w:p w14:paraId="41033E37" w14:textId="676EE14E" w:rsidR="009C062C" w:rsidDel="00F451FD" w:rsidRDefault="009C062C" w:rsidP="009C062C">
      <w:pPr>
        <w:pStyle w:val="ListParagraph"/>
        <w:numPr>
          <w:ilvl w:val="0"/>
          <w:numId w:val="37"/>
        </w:numPr>
        <w:spacing w:after="0" w:line="240" w:lineRule="auto"/>
        <w:textAlignment w:val="center"/>
        <w:rPr>
          <w:ins w:id="230" w:author="Joel Hulen" w:date="2019-11-05T11:13:00Z"/>
          <w:moveFrom w:id="231" w:author="Zoiner Tejada" w:date="2019-11-06T09:40:00Z"/>
          <w:rFonts w:ascii="Calibri" w:eastAsia="Times New Roman" w:hAnsi="Calibri" w:cs="Calibri"/>
        </w:rPr>
      </w:pPr>
      <w:moveFrom w:id="232" w:author="Zoiner Tejada" w:date="2019-11-06T09:40:00Z">
        <w:ins w:id="233" w:author="Joel Hulen" w:date="2019-11-05T11:10:00Z">
          <w:r w:rsidDel="00F451FD">
            <w:rPr>
              <w:rFonts w:ascii="Calibri" w:eastAsia="Times New Roman" w:hAnsi="Calibri" w:cs="Calibri"/>
            </w:rPr>
            <w:t xml:space="preserve">Require a managed service where the </w:t>
          </w:r>
        </w:ins>
        <w:ins w:id="234" w:author="Joel Hulen" w:date="2019-11-05T11:12:00Z">
          <w:r w:rsidDel="00F451FD">
            <w:rPr>
              <w:rFonts w:ascii="Calibri" w:eastAsia="Times New Roman" w:hAnsi="Calibri" w:cs="Calibri"/>
            </w:rPr>
            <w:t>customer does not need to manage infrastructure, clusters, or synchronization of data</w:t>
          </w:r>
        </w:ins>
      </w:moveFrom>
    </w:p>
    <w:moveFromRangeEnd w:id="219"/>
    <w:p w14:paraId="0C799E96" w14:textId="054B5062" w:rsidR="009C062C" w:rsidRPr="009C062C" w:rsidDel="00AC5016" w:rsidRDefault="009C062C">
      <w:pPr>
        <w:pStyle w:val="ListParagraph"/>
        <w:numPr>
          <w:ilvl w:val="0"/>
          <w:numId w:val="37"/>
        </w:numPr>
        <w:spacing w:after="0" w:line="240" w:lineRule="auto"/>
        <w:textAlignment w:val="center"/>
        <w:rPr>
          <w:ins w:id="235" w:author="Joel Hulen" w:date="2019-11-05T11:09:00Z"/>
          <w:del w:id="236" w:author="Zoiner Tejada" w:date="2019-11-06T08:58:00Z"/>
          <w:rFonts w:ascii="Calibri" w:eastAsia="Times New Roman" w:hAnsi="Calibri" w:cs="Calibri"/>
          <w:rPrChange w:id="237" w:author="Joel Hulen" w:date="2019-11-05T11:09:00Z">
            <w:rPr>
              <w:ins w:id="238" w:author="Joel Hulen" w:date="2019-11-05T11:09:00Z"/>
              <w:del w:id="239" w:author="Zoiner Tejada" w:date="2019-11-06T08:58:00Z"/>
            </w:rPr>
          </w:rPrChange>
        </w:rPr>
        <w:pPrChange w:id="240" w:author="Zoiner Tejada" w:date="2019-11-06T08:58:00Z">
          <w:pPr>
            <w:spacing w:after="0" w:line="240" w:lineRule="auto"/>
            <w:textAlignment w:val="center"/>
          </w:pPr>
        </w:pPrChange>
      </w:pPr>
      <w:ins w:id="241" w:author="Joel Hulen" w:date="2019-11-05T11:13:00Z">
        <w:del w:id="242" w:author="Zoiner Tejada" w:date="2019-11-06T09:40:00Z">
          <w:r w:rsidDel="00F451FD">
            <w:rPr>
              <w:rFonts w:ascii="Calibri" w:eastAsia="Times New Roman" w:hAnsi="Calibri" w:cs="Calibri"/>
            </w:rPr>
            <w:delText xml:space="preserve">The database needs to support event sourcing where changes to the data store </w:delText>
          </w:r>
        </w:del>
      </w:ins>
      <w:ins w:id="243" w:author="Joel Hulen" w:date="2019-11-05T11:14:00Z">
        <w:del w:id="244" w:author="Zoiner Tejada" w:date="2019-11-06T09:40:00Z">
          <w:r w:rsidDel="00F451FD">
            <w:rPr>
              <w:rFonts w:ascii="Calibri" w:eastAsia="Times New Roman" w:hAnsi="Calibri" w:cs="Calibri"/>
            </w:rPr>
            <w:delText>trigger events that can be processed in near real-time</w:delText>
          </w:r>
        </w:del>
      </w:ins>
    </w:p>
    <w:p w14:paraId="145DD80C" w14:textId="1A9B96D8" w:rsidR="009C062C" w:rsidRPr="00CF4951" w:rsidDel="00AC5016" w:rsidRDefault="009C062C">
      <w:pPr>
        <w:pStyle w:val="ListParagraph"/>
        <w:numPr>
          <w:ilvl w:val="0"/>
          <w:numId w:val="37"/>
        </w:numPr>
        <w:spacing w:after="0" w:line="240" w:lineRule="auto"/>
        <w:textAlignment w:val="center"/>
        <w:rPr>
          <w:del w:id="245" w:author="Zoiner Tejada" w:date="2019-11-06T08:58:00Z"/>
          <w:rFonts w:ascii="Calibri" w:eastAsia="Times New Roman" w:hAnsi="Calibri" w:cs="Calibri"/>
        </w:rPr>
        <w:pPrChange w:id="246" w:author="Zoiner Tejada" w:date="2019-11-06T08:58:00Z">
          <w:pPr>
            <w:spacing w:after="0" w:line="240" w:lineRule="auto"/>
            <w:textAlignment w:val="center"/>
          </w:pPr>
        </w:pPrChange>
      </w:pP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368"/>
        <w:gridCol w:w="952"/>
      </w:tblGrid>
      <w:tr w:rsidR="0070403F" w:rsidRPr="00907C96" w:rsidDel="00AC5016" w14:paraId="578E8D57" w14:textId="0F7B7E16" w:rsidTr="00E36DE5">
        <w:trPr>
          <w:del w:id="247" w:author="Zoiner Tejada" w:date="2019-11-06T08:58:00Z"/>
        </w:trPr>
        <w:tc>
          <w:tcPr>
            <w:tcW w:w="9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E0E1E" w14:textId="2A2F66E1" w:rsidR="0070403F" w:rsidRPr="00907C96" w:rsidDel="00AC5016" w:rsidRDefault="0070403F">
            <w:pPr>
              <w:pStyle w:val="ListParagraph"/>
              <w:numPr>
                <w:ilvl w:val="0"/>
                <w:numId w:val="37"/>
              </w:numPr>
              <w:spacing w:after="0" w:line="240" w:lineRule="auto"/>
              <w:textAlignment w:val="center"/>
              <w:rPr>
                <w:del w:id="248" w:author="Zoiner Tejada" w:date="2019-11-06T08:58:00Z"/>
                <w:rFonts w:ascii="Calibri" w:eastAsia="Times New Roman" w:hAnsi="Calibri" w:cs="Calibri"/>
              </w:rPr>
              <w:pPrChange w:id="249" w:author="Zoiner Tejada" w:date="2019-11-06T08:58:00Z">
                <w:pPr>
                  <w:spacing w:after="0" w:line="240" w:lineRule="auto"/>
                </w:pPr>
              </w:pPrChange>
            </w:pPr>
            <w:del w:id="250" w:author="Zoiner Tejada" w:date="2019-11-06T08:58:00Z">
              <w:r w:rsidRPr="00907C96" w:rsidDel="00AC5016">
                <w:rPr>
                  <w:rFonts w:ascii="Calibri" w:eastAsia="Times New Roman" w:hAnsi="Calibri" w:cs="Calibri"/>
                </w:rPr>
                <w:delText>Write the page content</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D063B9" w14:textId="16F9FD6A" w:rsidR="0070403F" w:rsidRPr="00907C96" w:rsidDel="00AC5016" w:rsidRDefault="0070403F">
            <w:pPr>
              <w:pStyle w:val="ListParagraph"/>
              <w:numPr>
                <w:ilvl w:val="0"/>
                <w:numId w:val="37"/>
              </w:numPr>
              <w:spacing w:after="0" w:line="240" w:lineRule="auto"/>
              <w:textAlignment w:val="center"/>
              <w:rPr>
                <w:del w:id="251" w:author="Zoiner Tejada" w:date="2019-11-06T08:58:00Z"/>
                <w:rFonts w:ascii="Calibri" w:eastAsia="Times New Roman" w:hAnsi="Calibri" w:cs="Calibri"/>
              </w:rPr>
              <w:pPrChange w:id="252" w:author="Zoiner Tejada" w:date="2019-11-06T08:58:00Z">
                <w:pPr>
                  <w:spacing w:after="0" w:line="240" w:lineRule="auto"/>
                </w:pPr>
              </w:pPrChange>
            </w:pPr>
            <w:del w:id="253" w:author="Zoiner Tejada" w:date="2019-11-06T08:58:00Z">
              <w:r w:rsidRPr="00907C96" w:rsidDel="00AC5016">
                <w:rPr>
                  <w:rFonts w:ascii="Calibri" w:eastAsia="Times New Roman" w:hAnsi="Calibri" w:cs="Calibri"/>
                </w:rPr>
                <w:delText>2</w:delText>
              </w:r>
            </w:del>
          </w:p>
        </w:tc>
      </w:tr>
      <w:tr w:rsidR="0070403F" w:rsidRPr="00907C96" w:rsidDel="00AC5016" w14:paraId="3F1780A6" w14:textId="4A6E7180" w:rsidTr="00E36DE5">
        <w:trPr>
          <w:del w:id="254" w:author="Zoiner Tejada" w:date="2019-11-06T08:58:00Z"/>
        </w:trPr>
        <w:tc>
          <w:tcPr>
            <w:tcW w:w="9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D13A6B" w14:textId="2942560C" w:rsidR="0070403F" w:rsidRPr="00907C96" w:rsidDel="00AC5016" w:rsidRDefault="0070403F">
            <w:pPr>
              <w:pStyle w:val="ListParagraph"/>
              <w:numPr>
                <w:ilvl w:val="0"/>
                <w:numId w:val="37"/>
              </w:numPr>
              <w:spacing w:after="0" w:line="240" w:lineRule="auto"/>
              <w:textAlignment w:val="center"/>
              <w:rPr>
                <w:del w:id="255" w:author="Zoiner Tejada" w:date="2019-11-06T08:58:00Z"/>
                <w:rFonts w:ascii="Calibri" w:eastAsia="Times New Roman" w:hAnsi="Calibri" w:cs="Calibri"/>
              </w:rPr>
              <w:pPrChange w:id="256" w:author="Zoiner Tejada" w:date="2019-11-06T08:58:00Z">
                <w:pPr>
                  <w:spacing w:after="0" w:line="240" w:lineRule="auto"/>
                </w:pPr>
              </w:pPrChange>
            </w:pPr>
            <w:del w:id="257" w:author="Zoiner Tejada" w:date="2019-11-06T08:58:00Z">
              <w:r w:rsidRPr="00907C96" w:rsidDel="00AC5016">
                <w:rPr>
                  <w:rFonts w:ascii="Calibri" w:eastAsia="Times New Roman" w:hAnsi="Calibri" w:cs="Calibri"/>
                </w:rPr>
                <w:delText>Build the coach's guide</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BADF5A" w14:textId="22344602" w:rsidR="0070403F" w:rsidRPr="00907C96" w:rsidDel="00AC5016" w:rsidRDefault="0070403F">
            <w:pPr>
              <w:pStyle w:val="ListParagraph"/>
              <w:numPr>
                <w:ilvl w:val="0"/>
                <w:numId w:val="37"/>
              </w:numPr>
              <w:spacing w:after="0" w:line="240" w:lineRule="auto"/>
              <w:textAlignment w:val="center"/>
              <w:rPr>
                <w:del w:id="258" w:author="Zoiner Tejada" w:date="2019-11-06T08:58:00Z"/>
                <w:rFonts w:ascii="Calibri" w:eastAsia="Times New Roman" w:hAnsi="Calibri" w:cs="Calibri"/>
              </w:rPr>
              <w:pPrChange w:id="259" w:author="Zoiner Tejada" w:date="2019-11-06T08:58:00Z">
                <w:pPr>
                  <w:spacing w:after="0" w:line="240" w:lineRule="auto"/>
                </w:pPr>
              </w:pPrChange>
            </w:pPr>
            <w:del w:id="260" w:author="Zoiner Tejada" w:date="2019-11-06T08:58:00Z">
              <w:r w:rsidRPr="00907C96" w:rsidDel="00AC5016">
                <w:rPr>
                  <w:rFonts w:ascii="Calibri" w:eastAsia="Times New Roman" w:hAnsi="Calibri" w:cs="Calibri"/>
                </w:rPr>
                <w:delText>2</w:delText>
              </w:r>
            </w:del>
          </w:p>
        </w:tc>
      </w:tr>
      <w:tr w:rsidR="0070403F" w:rsidRPr="00907C96" w:rsidDel="00AC5016" w14:paraId="2F61F703" w14:textId="7CB40FD4" w:rsidTr="00E36DE5">
        <w:trPr>
          <w:del w:id="261" w:author="Zoiner Tejada" w:date="2019-11-06T08:58:00Z"/>
        </w:trPr>
        <w:tc>
          <w:tcPr>
            <w:tcW w:w="9422"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03AF2B03" w14:textId="55433ED4" w:rsidR="0070403F" w:rsidRPr="00907C96" w:rsidDel="00AC5016" w:rsidRDefault="0070403F">
            <w:pPr>
              <w:pStyle w:val="ListParagraph"/>
              <w:numPr>
                <w:ilvl w:val="0"/>
                <w:numId w:val="37"/>
              </w:numPr>
              <w:spacing w:after="0" w:line="240" w:lineRule="auto"/>
              <w:textAlignment w:val="center"/>
              <w:rPr>
                <w:del w:id="262" w:author="Zoiner Tejada" w:date="2019-11-06T08:58:00Z"/>
                <w:rFonts w:ascii="Calibri" w:eastAsia="Times New Roman" w:hAnsi="Calibri" w:cs="Calibri"/>
              </w:rPr>
              <w:pPrChange w:id="263" w:author="Zoiner Tejada" w:date="2019-11-06T08:58:00Z">
                <w:pPr>
                  <w:spacing w:after="0" w:line="240" w:lineRule="auto"/>
                  <w:jc w:val="right"/>
                </w:pPr>
              </w:pPrChange>
            </w:pPr>
            <w:del w:id="264" w:author="Zoiner Tejada" w:date="2019-11-06T08:58:00Z">
              <w:r w:rsidRPr="00907C96" w:rsidDel="00AC5016">
                <w:rPr>
                  <w:rFonts w:ascii="Calibri" w:eastAsia="Times New Roman" w:hAnsi="Calibri" w:cs="Calibri"/>
                </w:rPr>
                <w:delText>TOTAL</w:delText>
              </w:r>
            </w:del>
          </w:p>
        </w:tc>
        <w:tc>
          <w:tcPr>
            <w:tcW w:w="870"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7211C93C" w14:textId="7548961F" w:rsidR="0070403F" w:rsidRPr="00907C96" w:rsidDel="00AC5016" w:rsidRDefault="0070403F">
            <w:pPr>
              <w:pStyle w:val="ListParagraph"/>
              <w:numPr>
                <w:ilvl w:val="0"/>
                <w:numId w:val="37"/>
              </w:numPr>
              <w:spacing w:after="0" w:line="240" w:lineRule="auto"/>
              <w:textAlignment w:val="center"/>
              <w:rPr>
                <w:del w:id="265" w:author="Zoiner Tejada" w:date="2019-11-06T08:58:00Z"/>
                <w:rFonts w:ascii="Calibri" w:eastAsia="Times New Roman" w:hAnsi="Calibri" w:cs="Calibri"/>
              </w:rPr>
              <w:pPrChange w:id="266" w:author="Zoiner Tejada" w:date="2019-11-06T08:58:00Z">
                <w:pPr>
                  <w:spacing w:after="0" w:line="240" w:lineRule="auto"/>
                  <w:jc w:val="right"/>
                </w:pPr>
              </w:pPrChange>
            </w:pPr>
            <w:del w:id="267" w:author="Zoiner Tejada" w:date="2019-11-06T08:58:00Z">
              <w:r w:rsidRPr="00907C96" w:rsidDel="00AC5016">
                <w:rPr>
                  <w:rFonts w:ascii="Calibri" w:eastAsia="Times New Roman" w:hAnsi="Calibri" w:cs="Calibri"/>
                </w:rPr>
                <w:delText>4</w:delText>
              </w:r>
            </w:del>
          </w:p>
        </w:tc>
      </w:tr>
    </w:tbl>
    <w:p w14:paraId="5C4DFD70" w14:textId="65007344" w:rsidR="0070403F" w:rsidRPr="00907C96" w:rsidDel="00AC5016" w:rsidRDefault="0070403F">
      <w:pPr>
        <w:pStyle w:val="ListParagraph"/>
        <w:numPr>
          <w:ilvl w:val="0"/>
          <w:numId w:val="37"/>
        </w:numPr>
        <w:spacing w:after="0" w:line="240" w:lineRule="auto"/>
        <w:textAlignment w:val="center"/>
        <w:rPr>
          <w:del w:id="268" w:author="Zoiner Tejada" w:date="2019-11-06T08:58:00Z"/>
          <w:rFonts w:ascii="Calibri" w:eastAsia="Times New Roman" w:hAnsi="Calibri" w:cs="Calibri"/>
        </w:rPr>
        <w:pPrChange w:id="269" w:author="Zoiner Tejada" w:date="2019-11-06T08:58:00Z">
          <w:pPr>
            <w:spacing w:after="0" w:line="240" w:lineRule="auto"/>
            <w:ind w:left="540"/>
          </w:pPr>
        </w:pPrChange>
      </w:pPr>
      <w:del w:id="270" w:author="Zoiner Tejada" w:date="2019-11-06T08:58:00Z">
        <w:r w:rsidRPr="00907C96" w:rsidDel="00AC5016">
          <w:rPr>
            <w:rFonts w:ascii="Calibri" w:eastAsia="Times New Roman" w:hAnsi="Calibri" w:cs="Calibri"/>
          </w:rPr>
          <w:delText> </w:delText>
        </w:r>
      </w:del>
    </w:p>
    <w:p w14:paraId="3700993D" w14:textId="4ED8A0AC" w:rsidR="0070403F" w:rsidRPr="00907C96" w:rsidDel="00AC5016" w:rsidRDefault="0070403F">
      <w:pPr>
        <w:pStyle w:val="ListParagraph"/>
        <w:numPr>
          <w:ilvl w:val="0"/>
          <w:numId w:val="37"/>
        </w:numPr>
        <w:spacing w:after="0" w:line="240" w:lineRule="auto"/>
        <w:textAlignment w:val="center"/>
        <w:rPr>
          <w:del w:id="271" w:author="Zoiner Tejada" w:date="2019-11-06T08:58:00Z"/>
          <w:rFonts w:ascii="Calibri" w:eastAsia="Times New Roman" w:hAnsi="Calibri" w:cs="Calibri"/>
        </w:rPr>
        <w:pPrChange w:id="272" w:author="Zoiner Tejada" w:date="2019-11-06T08:58:00Z">
          <w:pPr>
            <w:spacing w:after="0" w:line="240" w:lineRule="auto"/>
            <w:ind w:left="540"/>
          </w:pPr>
        </w:pPrChange>
      </w:pPr>
      <w:del w:id="273" w:author="Zoiner Tejada" w:date="2019-11-06T08:58:00Z">
        <w:r w:rsidRPr="00907C96" w:rsidDel="00AC5016">
          <w:rPr>
            <w:rFonts w:ascii="Calibri" w:eastAsia="Times New Roman" w:hAnsi="Calibri" w:cs="Calibri"/>
          </w:rPr>
          <w:delText> </w:delText>
        </w:r>
      </w:del>
    </w:p>
    <w:p w14:paraId="2343C238" w14:textId="77777777" w:rsidR="00AC5016" w:rsidRDefault="00AC5016" w:rsidP="00AC5016">
      <w:pPr>
        <w:spacing w:after="0" w:line="240" w:lineRule="auto"/>
        <w:textAlignment w:val="center"/>
        <w:rPr>
          <w:ins w:id="274" w:author="Zoiner Tejada" w:date="2019-11-06T08:58:00Z"/>
          <w:rFonts w:eastAsia="Times New Roman"/>
        </w:rPr>
      </w:pPr>
      <w:bookmarkStart w:id="275" w:name="_Toc23322410"/>
    </w:p>
    <w:p w14:paraId="2D03940D" w14:textId="6DAAD223" w:rsidR="0070403F" w:rsidRPr="00AC5016" w:rsidRDefault="0070403F">
      <w:pPr>
        <w:pStyle w:val="Heading3"/>
      </w:pPr>
      <w:commentRangeStart w:id="276"/>
      <w:r w:rsidRPr="00AC5016">
        <w:t>Challenge 2: Migrate</w:t>
      </w:r>
      <w:del w:id="277" w:author="Zoiner Tejada" w:date="2019-11-06T08:59:00Z">
        <w:r w:rsidRPr="00AC5016" w:rsidDel="00B42126">
          <w:delText xml:space="preserve"> Your Data and Model for noSQL</w:delText>
        </w:r>
      </w:del>
      <w:bookmarkEnd w:id="275"/>
      <w:ins w:id="278" w:author="Zoiner Tejada" w:date="2019-11-06T08:59:00Z">
        <w:r w:rsidR="00B42126">
          <w:t xml:space="preserve"> the </w:t>
        </w:r>
        <w:del w:id="279" w:author="Joel Hulen" w:date="2019-11-08T15:28:00Z">
          <w:r w:rsidR="00B42126" w:rsidDel="00634457">
            <w:delText xml:space="preserve">website and </w:delText>
          </w:r>
        </w:del>
      </w:ins>
      <w:ins w:id="280" w:author="Zoiner Tejada" w:date="2019-11-06T09:23:00Z">
        <w:r w:rsidR="003B0223">
          <w:t xml:space="preserve">catalog </w:t>
        </w:r>
      </w:ins>
      <w:ins w:id="281" w:author="Zoiner Tejada" w:date="2019-11-06T08:59:00Z">
        <w:r w:rsidR="00B42126">
          <w:t>database</w:t>
        </w:r>
      </w:ins>
      <w:commentRangeEnd w:id="276"/>
      <w:r w:rsidR="004730CB">
        <w:rPr>
          <w:rStyle w:val="CommentReference"/>
          <w:rFonts w:asciiTheme="minorHAnsi" w:eastAsiaTheme="minorHAnsi" w:hAnsiTheme="minorHAnsi" w:cstheme="minorBidi"/>
          <w:color w:val="auto"/>
        </w:rPr>
        <w:commentReference w:id="276"/>
      </w:r>
    </w:p>
    <w:p w14:paraId="3D2282B6" w14:textId="44A5921B" w:rsidR="00CC744C" w:rsidRDefault="0070403F" w:rsidP="0070403F">
      <w:pPr>
        <w:spacing w:after="0" w:line="240" w:lineRule="auto"/>
        <w:textAlignment w:val="center"/>
        <w:rPr>
          <w:ins w:id="282" w:author="Zoiner Tejada" w:date="2019-11-06T09:45:00Z"/>
          <w:rFonts w:ascii="Calibri" w:eastAsia="Times New Roman" w:hAnsi="Calibri" w:cs="Calibri"/>
        </w:rPr>
      </w:pPr>
      <w:r w:rsidRPr="00907C96">
        <w:rPr>
          <w:rFonts w:ascii="Calibri" w:eastAsia="Times New Roman" w:hAnsi="Calibri" w:cs="Calibri"/>
        </w:rPr>
        <w:t>Given some business requirements</w:t>
      </w:r>
      <w:r w:rsidR="00BA11DF">
        <w:rPr>
          <w:rFonts w:ascii="Calibri" w:eastAsia="Times New Roman" w:hAnsi="Calibri" w:cs="Calibri"/>
        </w:rPr>
        <w:t xml:space="preserve"> (query patterns, usage, data model etc.)</w:t>
      </w:r>
      <w:r w:rsidRPr="00907C96">
        <w:rPr>
          <w:rFonts w:ascii="Calibri" w:eastAsia="Times New Roman" w:hAnsi="Calibri" w:cs="Calibri"/>
        </w:rPr>
        <w:t xml:space="preserve"> migrate the </w:t>
      </w:r>
      <w:del w:id="283" w:author="Zoiner Tejada" w:date="2019-11-06T09:43:00Z">
        <w:r w:rsidRPr="00907C96" w:rsidDel="00CC744C">
          <w:rPr>
            <w:rFonts w:ascii="Calibri" w:eastAsia="Times New Roman" w:hAnsi="Calibri" w:cs="Calibri"/>
          </w:rPr>
          <w:delText xml:space="preserve">products </w:delText>
        </w:r>
      </w:del>
      <w:ins w:id="284" w:author="Zoiner Tejada" w:date="2019-11-06T09:43:00Z">
        <w:r w:rsidR="00CC744C">
          <w:rPr>
            <w:rFonts w:ascii="Calibri" w:eastAsia="Times New Roman" w:hAnsi="Calibri" w:cs="Calibri"/>
          </w:rPr>
          <w:t>movies catalog and transaction</w:t>
        </w:r>
      </w:ins>
      <w:ins w:id="285" w:author="Zoiner Tejada" w:date="2019-11-06T09:45:00Z">
        <w:r w:rsidR="00CC744C">
          <w:rPr>
            <w:rFonts w:ascii="Calibri" w:eastAsia="Times New Roman" w:hAnsi="Calibri" w:cs="Calibri"/>
          </w:rPr>
          <w:t>s</w:t>
        </w:r>
      </w:ins>
      <w:ins w:id="286" w:author="Zoiner Tejada" w:date="2019-11-06T09:43:00Z">
        <w:r w:rsidR="00CC744C">
          <w:rPr>
            <w:rFonts w:ascii="Calibri" w:eastAsia="Times New Roman" w:hAnsi="Calibri" w:cs="Calibri"/>
          </w:rPr>
          <w:t xml:space="preserve"> </w:t>
        </w:r>
      </w:ins>
      <w:del w:id="287" w:author="Zoiner Tejada" w:date="2019-11-06T09:44:00Z">
        <w:r w:rsidRPr="00907C96" w:rsidDel="00CC744C">
          <w:rPr>
            <w:rFonts w:ascii="Calibri" w:eastAsia="Times New Roman" w:hAnsi="Calibri" w:cs="Calibri"/>
          </w:rPr>
          <w:delText>from the existing SQL db to a</w:delText>
        </w:r>
      </w:del>
      <w:ins w:id="288" w:author="Zoiner Tejada" w:date="2019-11-06T09:44:00Z">
        <w:r w:rsidR="00CC744C">
          <w:rPr>
            <w:rFonts w:ascii="Calibri" w:eastAsia="Times New Roman" w:hAnsi="Calibri" w:cs="Calibri"/>
          </w:rPr>
          <w:t>to the</w:t>
        </w:r>
      </w:ins>
      <w:r w:rsidRPr="00907C96">
        <w:rPr>
          <w:rFonts w:ascii="Calibri" w:eastAsia="Times New Roman" w:hAnsi="Calibri" w:cs="Calibri"/>
        </w:rPr>
        <w:t xml:space="preserve"> </w:t>
      </w:r>
      <w:del w:id="289" w:author="Zoiner Tejada" w:date="2019-11-06T09:44:00Z">
        <w:r w:rsidRPr="00907C96" w:rsidDel="00CC744C">
          <w:rPr>
            <w:rFonts w:ascii="Calibri" w:eastAsia="Times New Roman" w:hAnsi="Calibri" w:cs="Calibri"/>
          </w:rPr>
          <w:delText xml:space="preserve">noSQL </w:delText>
        </w:r>
      </w:del>
      <w:ins w:id="290" w:author="Zoiner Tejada" w:date="2019-11-06T09:44:00Z">
        <w:r w:rsidR="00CC744C">
          <w:rPr>
            <w:rFonts w:ascii="Calibri" w:eastAsia="Times New Roman" w:hAnsi="Calibri" w:cs="Calibri"/>
          </w:rPr>
          <w:t>N</w:t>
        </w:r>
        <w:r w:rsidR="00CC744C" w:rsidRPr="00907C96">
          <w:rPr>
            <w:rFonts w:ascii="Calibri" w:eastAsia="Times New Roman" w:hAnsi="Calibri" w:cs="Calibri"/>
          </w:rPr>
          <w:t xml:space="preserve">oSQL </w:t>
        </w:r>
      </w:ins>
      <w:r w:rsidRPr="00907C96">
        <w:rPr>
          <w:rFonts w:ascii="Calibri" w:eastAsia="Times New Roman" w:hAnsi="Calibri" w:cs="Calibri"/>
        </w:rPr>
        <w:t>database</w:t>
      </w:r>
      <w:ins w:id="291" w:author="Zoiner Tejada" w:date="2019-11-06T09:47:00Z">
        <w:r w:rsidR="00CC744C">
          <w:rPr>
            <w:rFonts w:ascii="Calibri" w:eastAsia="Times New Roman" w:hAnsi="Calibri" w:cs="Calibri"/>
          </w:rPr>
          <w:t xml:space="preserve"> to establish a baseline model</w:t>
        </w:r>
      </w:ins>
      <w:r>
        <w:rPr>
          <w:rFonts w:ascii="Calibri" w:eastAsia="Times New Roman" w:hAnsi="Calibri" w:cs="Calibri"/>
        </w:rPr>
        <w:t xml:space="preserve">. </w:t>
      </w:r>
    </w:p>
    <w:p w14:paraId="64EF837E" w14:textId="0E53AD26" w:rsidR="00CC744C" w:rsidRDefault="00CC744C" w:rsidP="0070403F">
      <w:pPr>
        <w:spacing w:after="0" w:line="240" w:lineRule="auto"/>
        <w:textAlignment w:val="center"/>
        <w:rPr>
          <w:ins w:id="292" w:author="Zoiner Tejada" w:date="2019-11-06T09:56:00Z"/>
          <w:rFonts w:ascii="Calibri" w:eastAsia="Times New Roman" w:hAnsi="Calibri" w:cs="Calibri"/>
        </w:rPr>
      </w:pPr>
    </w:p>
    <w:p w14:paraId="3B264ADE" w14:textId="0ACBE0F4" w:rsidR="004B4D27" w:rsidDel="00634457" w:rsidRDefault="004B4D27" w:rsidP="0070403F">
      <w:pPr>
        <w:spacing w:after="0" w:line="240" w:lineRule="auto"/>
        <w:textAlignment w:val="center"/>
        <w:rPr>
          <w:ins w:id="293" w:author="Zoiner Tejada" w:date="2019-11-06T09:56:00Z"/>
          <w:del w:id="294" w:author="Joel Hulen" w:date="2019-11-08T15:28:00Z"/>
          <w:rFonts w:ascii="Calibri" w:eastAsia="Times New Roman" w:hAnsi="Calibri" w:cs="Calibri"/>
        </w:rPr>
      </w:pPr>
      <w:ins w:id="295" w:author="Zoiner Tejada" w:date="2019-11-06T09:56:00Z">
        <w:del w:id="296" w:author="Joel Hulen" w:date="2019-11-08T15:28:00Z">
          <w:r w:rsidDel="00634457">
            <w:rPr>
              <w:rFonts w:ascii="Calibri" w:eastAsia="Times New Roman" w:hAnsi="Calibri" w:cs="Calibri"/>
            </w:rPr>
            <w:delText>Migrate the web app data layer code so that it targets the new NoSQL database instead.</w:delText>
          </w:r>
        </w:del>
      </w:ins>
    </w:p>
    <w:p w14:paraId="40C41909" w14:textId="4A81ABD5" w:rsidR="004B4D27" w:rsidDel="00634457" w:rsidRDefault="004B4D27" w:rsidP="0070403F">
      <w:pPr>
        <w:spacing w:after="0" w:line="240" w:lineRule="auto"/>
        <w:textAlignment w:val="center"/>
        <w:rPr>
          <w:ins w:id="297" w:author="Zoiner Tejada" w:date="2019-11-06T09:46:00Z"/>
          <w:del w:id="298" w:author="Joel Hulen" w:date="2019-11-08T15:28:00Z"/>
          <w:rFonts w:ascii="Calibri" w:eastAsia="Times New Roman" w:hAnsi="Calibri" w:cs="Calibri"/>
        </w:rPr>
      </w:pPr>
    </w:p>
    <w:p w14:paraId="727F292A" w14:textId="2008847D" w:rsidR="00634457" w:rsidRDefault="00CC744C" w:rsidP="0070403F">
      <w:pPr>
        <w:spacing w:after="0" w:line="240" w:lineRule="auto"/>
        <w:textAlignment w:val="center"/>
        <w:rPr>
          <w:ins w:id="299" w:author="Zoiner Tejada" w:date="2019-11-06T09:49:00Z"/>
          <w:rFonts w:ascii="Calibri" w:eastAsia="Times New Roman" w:hAnsi="Calibri" w:cs="Calibri"/>
        </w:rPr>
      </w:pPr>
      <w:ins w:id="300" w:author="Zoiner Tejada" w:date="2019-11-06T09:46:00Z">
        <w:r>
          <w:rPr>
            <w:rFonts w:ascii="Calibri" w:eastAsia="Times New Roman" w:hAnsi="Calibri" w:cs="Calibri"/>
          </w:rPr>
          <w:t>Verify that you have</w:t>
        </w:r>
      </w:ins>
      <w:ins w:id="301" w:author="Zoiner Tejada" w:date="2019-11-06T09:48:00Z">
        <w:r>
          <w:rPr>
            <w:rFonts w:ascii="Calibri" w:eastAsia="Times New Roman" w:hAnsi="Calibri" w:cs="Calibri"/>
          </w:rPr>
          <w:t xml:space="preserve"> a proof of concept </w:t>
        </w:r>
      </w:ins>
      <w:ins w:id="302" w:author="Zoiner Tejada" w:date="2019-11-06T09:46:00Z">
        <w:r>
          <w:rPr>
            <w:rFonts w:ascii="Calibri" w:eastAsia="Times New Roman" w:hAnsi="Calibri" w:cs="Calibri"/>
          </w:rPr>
          <w:t>solution</w:t>
        </w:r>
      </w:ins>
      <w:ins w:id="303" w:author="Zoiner Tejada" w:date="2019-11-06T09:48:00Z">
        <w:r>
          <w:rPr>
            <w:rFonts w:ascii="Calibri" w:eastAsia="Times New Roman" w:hAnsi="Calibri" w:cs="Calibri"/>
          </w:rPr>
          <w:t xml:space="preserve"> working</w:t>
        </w:r>
      </w:ins>
      <w:ins w:id="304" w:author="Zoiner Tejada" w:date="2019-11-06T09:46:00Z">
        <w:r>
          <w:rPr>
            <w:rFonts w:ascii="Calibri" w:eastAsia="Times New Roman" w:hAnsi="Calibri" w:cs="Calibri"/>
          </w:rPr>
          <w:t>, albeit not optimized.</w:t>
        </w:r>
      </w:ins>
      <w:ins w:id="305" w:author="Joel Hulen" w:date="2019-11-08T15:29:00Z">
        <w:r w:rsidR="00634457">
          <w:rPr>
            <w:rFonts w:ascii="Calibri" w:eastAsia="Times New Roman" w:hAnsi="Calibri" w:cs="Calibri"/>
          </w:rPr>
          <w:t xml:space="preserve"> You will be provided with conceptual queries that validate migration success.</w:t>
        </w:r>
      </w:ins>
      <w:ins w:id="306" w:author="Zoiner Tejada" w:date="2019-11-06T09:48:00Z">
        <w:r>
          <w:rPr>
            <w:rFonts w:ascii="Calibri" w:eastAsia="Times New Roman" w:hAnsi="Calibri" w:cs="Calibri"/>
          </w:rPr>
          <w:t xml:space="preserve"> You w</w:t>
        </w:r>
      </w:ins>
      <w:ins w:id="307" w:author="Zoiner Tejada" w:date="2019-11-06T09:49:00Z">
        <w:r>
          <w:rPr>
            <w:rFonts w:ascii="Calibri" w:eastAsia="Times New Roman" w:hAnsi="Calibri" w:cs="Calibri"/>
          </w:rPr>
          <w:t>ill perform deeper schema design and optimization in a subsequent challenge as you prepare your solution for production.</w:t>
        </w:r>
      </w:ins>
    </w:p>
    <w:p w14:paraId="365D974F" w14:textId="3F82779C" w:rsidR="00563B7F" w:rsidRDefault="00563B7F" w:rsidP="0070403F">
      <w:pPr>
        <w:spacing w:after="0" w:line="240" w:lineRule="auto"/>
        <w:textAlignment w:val="center"/>
        <w:rPr>
          <w:ins w:id="308" w:author="Zoiner Tejada" w:date="2019-11-06T09:49:00Z"/>
          <w:rFonts w:ascii="Calibri" w:eastAsia="Times New Roman" w:hAnsi="Calibri" w:cs="Calibri"/>
        </w:rPr>
      </w:pPr>
    </w:p>
    <w:p w14:paraId="0B336135" w14:textId="12F4CEAC" w:rsidR="00563B7F" w:rsidRDefault="00563B7F" w:rsidP="0070403F">
      <w:pPr>
        <w:spacing w:after="0" w:line="240" w:lineRule="auto"/>
        <w:textAlignment w:val="center"/>
        <w:rPr>
          <w:ins w:id="309" w:author="Zoiner Tejada" w:date="2019-11-06T09:49:00Z"/>
          <w:rFonts w:ascii="Calibri" w:eastAsia="Times New Roman" w:hAnsi="Calibri" w:cs="Calibri"/>
        </w:rPr>
      </w:pPr>
      <w:ins w:id="310" w:author="Zoiner Tejada" w:date="2019-11-06T09:49:00Z">
        <w:r>
          <w:rPr>
            <w:rFonts w:ascii="Calibri" w:eastAsia="Times New Roman" w:hAnsi="Calibri" w:cs="Calibri"/>
          </w:rPr>
          <w:t>At this point:</w:t>
        </w:r>
      </w:ins>
    </w:p>
    <w:p w14:paraId="7D5376DC" w14:textId="63B16D18" w:rsidR="0070403F" w:rsidRPr="00846930" w:rsidRDefault="00563B7F">
      <w:pPr>
        <w:pStyle w:val="ListParagraph"/>
        <w:numPr>
          <w:ilvl w:val="0"/>
          <w:numId w:val="37"/>
        </w:numPr>
        <w:spacing w:after="0" w:line="240" w:lineRule="auto"/>
        <w:textAlignment w:val="center"/>
        <w:rPr>
          <w:rFonts w:ascii="Calibri" w:eastAsia="Times New Roman" w:hAnsi="Calibri" w:cs="Calibri"/>
          <w:rPrChange w:id="311" w:author="Zoiner Tejada" w:date="2019-11-06T09:51:00Z">
            <w:rPr/>
          </w:rPrChange>
        </w:rPr>
        <w:pPrChange w:id="312" w:author="Zoiner Tejada" w:date="2019-11-06T09:51:00Z">
          <w:pPr>
            <w:spacing w:after="0" w:line="240" w:lineRule="auto"/>
            <w:textAlignment w:val="center"/>
          </w:pPr>
        </w:pPrChange>
      </w:pPr>
      <w:ins w:id="313" w:author="Zoiner Tejada" w:date="2019-11-06T09:50:00Z">
        <w:r>
          <w:rPr>
            <w:rFonts w:ascii="Calibri" w:eastAsia="Times New Roman" w:hAnsi="Calibri" w:cs="Calibri"/>
          </w:rPr>
          <w:t>Have selected appropriate partitioning strategy based on initial observations of data models and query patterns</w:t>
        </w:r>
      </w:ins>
      <w:del w:id="314" w:author="Zoiner Tejada" w:date="2019-11-06T09:50:00Z">
        <w:r w:rsidR="0070403F" w:rsidRPr="00846930" w:rsidDel="00846930">
          <w:rPr>
            <w:rFonts w:ascii="Calibri" w:eastAsia="Times New Roman" w:hAnsi="Calibri" w:cs="Calibri"/>
            <w:rPrChange w:id="315" w:author="Zoiner Tejada" w:date="2019-11-06T09:51:00Z">
              <w:rPr/>
            </w:rPrChange>
          </w:rPr>
          <w:delText>(This will have some denormalization of brand names, category, etc.)</w:delText>
        </w:r>
      </w:del>
    </w:p>
    <w:p w14:paraId="3D6B76F6" w14:textId="7757EFF9" w:rsidR="00CF4951" w:rsidDel="00846930" w:rsidRDefault="00CF4951" w:rsidP="00CF4951">
      <w:pPr>
        <w:pStyle w:val="ListParagraph"/>
        <w:numPr>
          <w:ilvl w:val="0"/>
          <w:numId w:val="37"/>
        </w:numPr>
        <w:spacing w:after="0" w:line="240" w:lineRule="auto"/>
        <w:textAlignment w:val="center"/>
        <w:rPr>
          <w:del w:id="316" w:author="Zoiner Tejada" w:date="2019-11-06T09:51:00Z"/>
          <w:rFonts w:ascii="Calibri" w:eastAsia="Times New Roman" w:hAnsi="Calibri" w:cs="Calibri"/>
        </w:rPr>
      </w:pPr>
      <w:del w:id="317" w:author="Zoiner Tejada" w:date="2019-11-06T09:51:00Z">
        <w:r w:rsidRPr="00512064" w:rsidDel="00846930">
          <w:rPr>
            <w:rFonts w:ascii="Calibri" w:eastAsia="Times New Roman" w:hAnsi="Calibri" w:cs="Calibri"/>
          </w:rPr>
          <w:delText>This will have some denormalization of brand names, category, etc.</w:delText>
        </w:r>
        <w:r w:rsidDel="00846930">
          <w:rPr>
            <w:rFonts w:ascii="Calibri" w:eastAsia="Times New Roman" w:hAnsi="Calibri" w:cs="Calibri"/>
          </w:rPr>
          <w:delText xml:space="preserve"> </w:delText>
        </w:r>
      </w:del>
    </w:p>
    <w:p w14:paraId="5FEF076D" w14:textId="49DE4D5C" w:rsidR="00CF4951" w:rsidRPr="00CF4951" w:rsidDel="00846930" w:rsidRDefault="00CF4951" w:rsidP="00CF4951">
      <w:pPr>
        <w:pStyle w:val="ListParagraph"/>
        <w:numPr>
          <w:ilvl w:val="0"/>
          <w:numId w:val="37"/>
        </w:numPr>
        <w:spacing w:after="0" w:line="240" w:lineRule="auto"/>
        <w:textAlignment w:val="center"/>
        <w:rPr>
          <w:moveFrom w:id="318" w:author="Zoiner Tejada" w:date="2019-11-06T09:51:00Z"/>
          <w:rFonts w:ascii="Calibri" w:eastAsia="Times New Roman" w:hAnsi="Calibri" w:cs="Calibri"/>
        </w:rPr>
      </w:pPr>
      <w:moveFromRangeStart w:id="319" w:author="Zoiner Tejada" w:date="2019-11-06T09:51:00Z" w:name="move23926300"/>
      <w:moveFrom w:id="320" w:author="Zoiner Tejada" w:date="2019-11-06T09:51:00Z">
        <w:r w:rsidRPr="00CF4951" w:rsidDel="00846930">
          <w:rPr>
            <w:rFonts w:ascii="Calibri" w:eastAsia="Times New Roman" w:hAnsi="Calibri" w:cs="Calibri"/>
          </w:rPr>
          <w:t>Potentially have the attendees partition the same data two different ways (by category to populate the main search page and by id to populate the individual product details pages- no need to build these pages just the requirements that would drive the decision)</w:t>
        </w:r>
      </w:moveFrom>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70"/>
        <w:gridCol w:w="750"/>
      </w:tblGrid>
      <w:tr w:rsidR="0070403F" w:rsidRPr="00907C96" w:rsidDel="00846930" w14:paraId="0D32F8BD" w14:textId="308D0D66" w:rsidTr="00E36DE5">
        <w:trPr>
          <w:del w:id="321" w:author="Zoiner Tejada" w:date="2019-11-06T09:50:00Z"/>
        </w:trPr>
        <w:tc>
          <w:tcPr>
            <w:tcW w:w="9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moveFromRangeEnd w:id="319"/>
          <w:p w14:paraId="0603C259" w14:textId="27D785A8" w:rsidR="0070403F" w:rsidRPr="00907C96" w:rsidDel="00846930" w:rsidRDefault="0070403F" w:rsidP="00E36DE5">
            <w:pPr>
              <w:spacing w:after="0" w:line="240" w:lineRule="auto"/>
              <w:rPr>
                <w:del w:id="322" w:author="Zoiner Tejada" w:date="2019-11-06T09:50:00Z"/>
                <w:rFonts w:ascii="Calibri" w:eastAsia="Times New Roman" w:hAnsi="Calibri" w:cs="Calibri"/>
              </w:rPr>
            </w:pPr>
            <w:del w:id="323" w:author="Zoiner Tejada" w:date="2019-11-06T09:50:00Z">
              <w:r w:rsidRPr="00907C96" w:rsidDel="00846930">
                <w:rPr>
                  <w:rFonts w:ascii="Calibri" w:eastAsia="Times New Roman" w:hAnsi="Calibri" w:cs="Calibri"/>
                </w:rPr>
                <w:delText>Write the page content</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437D83" w14:textId="3C87607A" w:rsidR="0070403F" w:rsidRPr="00907C96" w:rsidDel="00846930" w:rsidRDefault="0070403F" w:rsidP="00E36DE5">
            <w:pPr>
              <w:spacing w:after="0" w:line="240" w:lineRule="auto"/>
              <w:rPr>
                <w:del w:id="324" w:author="Zoiner Tejada" w:date="2019-11-06T09:50:00Z"/>
                <w:rFonts w:ascii="Calibri" w:eastAsia="Times New Roman" w:hAnsi="Calibri" w:cs="Calibri"/>
              </w:rPr>
            </w:pPr>
            <w:del w:id="325" w:author="Zoiner Tejada" w:date="2019-11-06T09:50:00Z">
              <w:r w:rsidRPr="00907C96" w:rsidDel="00846930">
                <w:rPr>
                  <w:rFonts w:ascii="Calibri" w:eastAsia="Times New Roman" w:hAnsi="Calibri" w:cs="Calibri"/>
                </w:rPr>
                <w:delText>4</w:delText>
              </w:r>
            </w:del>
          </w:p>
        </w:tc>
      </w:tr>
      <w:tr w:rsidR="0070403F" w:rsidRPr="00907C96" w:rsidDel="00846930" w14:paraId="471488B3" w14:textId="2A4644EE" w:rsidTr="00E36DE5">
        <w:trPr>
          <w:del w:id="326" w:author="Zoiner Tejada" w:date="2019-11-06T09:50:00Z"/>
        </w:trPr>
        <w:tc>
          <w:tcPr>
            <w:tcW w:w="9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7D1E95" w14:textId="15FC8FAB" w:rsidR="0070403F" w:rsidRPr="00907C96" w:rsidDel="00846930" w:rsidRDefault="0070403F" w:rsidP="00E36DE5">
            <w:pPr>
              <w:spacing w:after="0" w:line="240" w:lineRule="auto"/>
              <w:rPr>
                <w:del w:id="327" w:author="Zoiner Tejada" w:date="2019-11-06T09:50:00Z"/>
                <w:rFonts w:ascii="Calibri" w:eastAsia="Times New Roman" w:hAnsi="Calibri" w:cs="Calibri"/>
              </w:rPr>
            </w:pPr>
            <w:del w:id="328" w:author="Zoiner Tejada" w:date="2019-11-06T09:50:00Z">
              <w:r w:rsidRPr="00907C96" w:rsidDel="00846930">
                <w:rPr>
                  <w:rFonts w:ascii="Calibri" w:eastAsia="Times New Roman" w:hAnsi="Calibri" w:cs="Calibri"/>
                </w:rPr>
                <w:delText>Build the initial SQL DB and load with some data for products</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0B359D" w14:textId="132FC286" w:rsidR="0070403F" w:rsidRPr="00907C96" w:rsidDel="00846930" w:rsidRDefault="0070403F" w:rsidP="00E36DE5">
            <w:pPr>
              <w:spacing w:after="0" w:line="240" w:lineRule="auto"/>
              <w:rPr>
                <w:del w:id="329" w:author="Zoiner Tejada" w:date="2019-11-06T09:50:00Z"/>
                <w:rFonts w:ascii="Calibri" w:eastAsia="Times New Roman" w:hAnsi="Calibri" w:cs="Calibri"/>
              </w:rPr>
            </w:pPr>
            <w:del w:id="330" w:author="Zoiner Tejada" w:date="2019-11-06T09:50:00Z">
              <w:r w:rsidRPr="00907C96" w:rsidDel="00846930">
                <w:rPr>
                  <w:rFonts w:ascii="Calibri" w:eastAsia="Times New Roman" w:hAnsi="Calibri" w:cs="Calibri"/>
                </w:rPr>
                <w:delText>32</w:delText>
              </w:r>
            </w:del>
          </w:p>
        </w:tc>
      </w:tr>
      <w:tr w:rsidR="0070403F" w:rsidRPr="00907C96" w:rsidDel="00846930" w14:paraId="6F8220EB" w14:textId="46F78ACE" w:rsidTr="00E36DE5">
        <w:trPr>
          <w:del w:id="331" w:author="Zoiner Tejada" w:date="2019-11-06T09:50:00Z"/>
        </w:trPr>
        <w:tc>
          <w:tcPr>
            <w:tcW w:w="9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CD0B7F" w14:textId="768D8A14" w:rsidR="0070403F" w:rsidRPr="00907C96" w:rsidDel="00846930" w:rsidRDefault="0070403F" w:rsidP="00E36DE5">
            <w:pPr>
              <w:spacing w:after="0" w:line="240" w:lineRule="auto"/>
              <w:rPr>
                <w:del w:id="332" w:author="Zoiner Tejada" w:date="2019-11-06T09:50:00Z"/>
                <w:rFonts w:ascii="Calibri" w:eastAsia="Times New Roman" w:hAnsi="Calibri" w:cs="Calibri"/>
              </w:rPr>
            </w:pPr>
            <w:del w:id="333" w:author="Zoiner Tejada" w:date="2019-11-06T09:50:00Z">
              <w:r w:rsidRPr="00907C96" w:rsidDel="00846930">
                <w:rPr>
                  <w:rFonts w:ascii="Calibri" w:eastAsia="Times New Roman" w:hAnsi="Calibri" w:cs="Calibri"/>
                </w:rPr>
                <w:delText>Write a script to deploy the SQL DB to all attendee</w:delText>
              </w:r>
              <w:r w:rsidDel="00846930">
                <w:rPr>
                  <w:rFonts w:ascii="Calibri" w:eastAsia="Times New Roman" w:hAnsi="Calibri" w:cs="Calibri"/>
                </w:rPr>
                <w:delText>’</w:delText>
              </w:r>
              <w:r w:rsidRPr="00907C96" w:rsidDel="00846930">
                <w:rPr>
                  <w:rFonts w:ascii="Calibri" w:eastAsia="Times New Roman" w:hAnsi="Calibri" w:cs="Calibri"/>
                </w:rPr>
                <w:delText>s subscriptions</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F0A7C" w14:textId="59810DB4" w:rsidR="0070403F" w:rsidRPr="00907C96" w:rsidDel="00846930" w:rsidRDefault="0070403F" w:rsidP="00E36DE5">
            <w:pPr>
              <w:spacing w:after="0" w:line="240" w:lineRule="auto"/>
              <w:rPr>
                <w:del w:id="334" w:author="Zoiner Tejada" w:date="2019-11-06T09:50:00Z"/>
                <w:rFonts w:ascii="Calibri" w:eastAsia="Times New Roman" w:hAnsi="Calibri" w:cs="Calibri"/>
              </w:rPr>
            </w:pPr>
            <w:del w:id="335" w:author="Zoiner Tejada" w:date="2019-11-06T09:50:00Z">
              <w:r w:rsidRPr="00907C96" w:rsidDel="00846930">
                <w:rPr>
                  <w:rFonts w:ascii="Calibri" w:eastAsia="Times New Roman" w:hAnsi="Calibri" w:cs="Calibri"/>
                </w:rPr>
                <w:delText>4</w:delText>
              </w:r>
            </w:del>
          </w:p>
        </w:tc>
      </w:tr>
      <w:tr w:rsidR="0070403F" w:rsidRPr="00907C96" w:rsidDel="00846930" w14:paraId="71CCF37F" w14:textId="780C6712" w:rsidTr="00E36DE5">
        <w:trPr>
          <w:del w:id="336" w:author="Zoiner Tejada" w:date="2019-11-06T09:50:00Z"/>
        </w:trPr>
        <w:tc>
          <w:tcPr>
            <w:tcW w:w="9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35CA75" w14:textId="38881CE7" w:rsidR="0070403F" w:rsidRPr="00907C96" w:rsidDel="00846930" w:rsidRDefault="0070403F" w:rsidP="00E36DE5">
            <w:pPr>
              <w:spacing w:after="0" w:line="240" w:lineRule="auto"/>
              <w:rPr>
                <w:del w:id="337" w:author="Zoiner Tejada" w:date="2019-11-06T09:50:00Z"/>
                <w:rFonts w:ascii="Calibri" w:eastAsia="Times New Roman" w:hAnsi="Calibri" w:cs="Calibri"/>
              </w:rPr>
            </w:pPr>
            <w:del w:id="338" w:author="Zoiner Tejada" w:date="2019-11-06T09:50:00Z">
              <w:r w:rsidRPr="00907C96" w:rsidDel="00846930">
                <w:rPr>
                  <w:rFonts w:ascii="Calibri" w:eastAsia="Times New Roman" w:hAnsi="Calibri" w:cs="Calibri"/>
                </w:rPr>
                <w:delText>Build the coach's guide</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4EAB5" w14:textId="47072467" w:rsidR="0070403F" w:rsidRPr="00907C96" w:rsidDel="00846930" w:rsidRDefault="0070403F" w:rsidP="00E36DE5">
            <w:pPr>
              <w:spacing w:after="0" w:line="240" w:lineRule="auto"/>
              <w:rPr>
                <w:del w:id="339" w:author="Zoiner Tejada" w:date="2019-11-06T09:50:00Z"/>
                <w:rFonts w:ascii="Calibri" w:eastAsia="Times New Roman" w:hAnsi="Calibri" w:cs="Calibri"/>
              </w:rPr>
            </w:pPr>
            <w:del w:id="340" w:author="Zoiner Tejada" w:date="2019-11-06T09:50:00Z">
              <w:r w:rsidRPr="00907C96" w:rsidDel="00846930">
                <w:rPr>
                  <w:rFonts w:ascii="Calibri" w:eastAsia="Times New Roman" w:hAnsi="Calibri" w:cs="Calibri"/>
                </w:rPr>
                <w:delText>4</w:delText>
              </w:r>
            </w:del>
          </w:p>
        </w:tc>
      </w:tr>
      <w:tr w:rsidR="0070403F" w:rsidRPr="00907C96" w:rsidDel="00846930" w14:paraId="4DD8CF69" w14:textId="49C75021" w:rsidTr="00E36DE5">
        <w:trPr>
          <w:del w:id="341" w:author="Zoiner Tejada" w:date="2019-11-06T09:50:00Z"/>
        </w:trPr>
        <w:tc>
          <w:tcPr>
            <w:tcW w:w="9422"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5EA655DB" w14:textId="04A9AF73" w:rsidR="0070403F" w:rsidRPr="00907C96" w:rsidDel="00846930" w:rsidRDefault="0070403F" w:rsidP="00E36DE5">
            <w:pPr>
              <w:spacing w:after="0" w:line="240" w:lineRule="auto"/>
              <w:jc w:val="right"/>
              <w:rPr>
                <w:del w:id="342" w:author="Zoiner Tejada" w:date="2019-11-06T09:50:00Z"/>
                <w:rFonts w:ascii="Calibri" w:eastAsia="Times New Roman" w:hAnsi="Calibri" w:cs="Calibri"/>
              </w:rPr>
            </w:pPr>
            <w:del w:id="343" w:author="Zoiner Tejada" w:date="2019-11-06T09:50:00Z">
              <w:r w:rsidRPr="00907C96" w:rsidDel="00846930">
                <w:rPr>
                  <w:rFonts w:ascii="Calibri" w:eastAsia="Times New Roman" w:hAnsi="Calibri" w:cs="Calibri"/>
                </w:rPr>
                <w:delText>TOTAL</w:delText>
              </w:r>
            </w:del>
          </w:p>
        </w:tc>
        <w:tc>
          <w:tcPr>
            <w:tcW w:w="870"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2E38A32D" w14:textId="67C69ECF" w:rsidR="0070403F" w:rsidRPr="00907C96" w:rsidDel="00846930" w:rsidRDefault="0070403F" w:rsidP="00E36DE5">
            <w:pPr>
              <w:spacing w:after="0" w:line="240" w:lineRule="auto"/>
              <w:jc w:val="right"/>
              <w:rPr>
                <w:del w:id="344" w:author="Zoiner Tejada" w:date="2019-11-06T09:50:00Z"/>
                <w:rFonts w:ascii="Calibri" w:eastAsia="Times New Roman" w:hAnsi="Calibri" w:cs="Calibri"/>
              </w:rPr>
            </w:pPr>
            <w:del w:id="345" w:author="Zoiner Tejada" w:date="2019-11-06T09:50:00Z">
              <w:r w:rsidRPr="00907C96" w:rsidDel="00846930">
                <w:rPr>
                  <w:rFonts w:ascii="Calibri" w:eastAsia="Times New Roman" w:hAnsi="Calibri" w:cs="Calibri"/>
                </w:rPr>
                <w:delText>44</w:delText>
              </w:r>
            </w:del>
          </w:p>
        </w:tc>
      </w:tr>
    </w:tbl>
    <w:p w14:paraId="2674B1C8" w14:textId="413A8FB9" w:rsidR="00846930" w:rsidRDefault="00846930" w:rsidP="0070403F">
      <w:pPr>
        <w:spacing w:after="0" w:line="240" w:lineRule="auto"/>
        <w:rPr>
          <w:ins w:id="346" w:author="Zoiner Tejada" w:date="2019-11-06T14:28:00Z"/>
          <w:rFonts w:ascii="Calibri" w:eastAsia="Times New Roman" w:hAnsi="Calibri" w:cs="Calibri"/>
        </w:rPr>
      </w:pPr>
    </w:p>
    <w:p w14:paraId="25A77F09" w14:textId="77777777" w:rsidR="0099050A" w:rsidRDefault="0099050A" w:rsidP="0099050A">
      <w:pPr>
        <w:rPr>
          <w:ins w:id="347" w:author="Zoiner Tejada" w:date="2019-11-06T14:28:00Z"/>
          <w:b/>
        </w:rPr>
      </w:pPr>
      <w:ins w:id="348" w:author="Zoiner Tejada" w:date="2019-11-06T14:28:00Z">
        <w:r w:rsidRPr="006149A8">
          <w:rPr>
            <w:b/>
          </w:rPr>
          <w:t>Artifacts provided to attendees for this challenge:</w:t>
        </w:r>
      </w:ins>
    </w:p>
    <w:p w14:paraId="25C137FD" w14:textId="77777777" w:rsidR="0099050A" w:rsidRPr="006149A8" w:rsidRDefault="0099050A" w:rsidP="0099050A">
      <w:pPr>
        <w:pStyle w:val="ListParagraph"/>
        <w:numPr>
          <w:ilvl w:val="0"/>
          <w:numId w:val="42"/>
        </w:numPr>
        <w:rPr>
          <w:ins w:id="349" w:author="Zoiner Tejada" w:date="2019-11-06T14:28:00Z"/>
        </w:rPr>
      </w:pPr>
      <w:ins w:id="350" w:author="Zoiner Tejada" w:date="2019-11-06T14:28:00Z">
        <w:r w:rsidRPr="006149A8">
          <w:t>No additional artifacts</w:t>
        </w:r>
      </w:ins>
    </w:p>
    <w:p w14:paraId="7EA87EA0" w14:textId="210EC44D" w:rsidR="0099050A" w:rsidRDefault="0099050A" w:rsidP="0070403F">
      <w:pPr>
        <w:spacing w:after="0" w:line="240" w:lineRule="auto"/>
        <w:rPr>
          <w:ins w:id="351" w:author="Zoiner Tejada" w:date="2019-11-06T14:28:00Z"/>
          <w:rFonts w:ascii="Calibri" w:eastAsia="Times New Roman" w:hAnsi="Calibri" w:cs="Calibri"/>
        </w:rPr>
      </w:pPr>
    </w:p>
    <w:p w14:paraId="4E8D8155" w14:textId="77777777" w:rsidR="0099050A" w:rsidRDefault="0099050A" w:rsidP="0070403F">
      <w:pPr>
        <w:spacing w:after="0" w:line="240" w:lineRule="auto"/>
        <w:rPr>
          <w:ins w:id="352" w:author="Zoiner Tejada" w:date="2019-11-06T09:51:00Z"/>
          <w:rFonts w:ascii="Calibri" w:eastAsia="Times New Roman" w:hAnsi="Calibri" w:cs="Calibri"/>
        </w:rPr>
      </w:pPr>
    </w:p>
    <w:p w14:paraId="65D51D3F" w14:textId="72CD447A" w:rsidR="00846930" w:rsidRDefault="00846930" w:rsidP="00846930">
      <w:pPr>
        <w:pStyle w:val="Heading3"/>
        <w:rPr>
          <w:ins w:id="353" w:author="Zoiner Tejada" w:date="2019-11-06T09:51:00Z"/>
          <w:rFonts w:eastAsia="Times New Roman"/>
        </w:rPr>
      </w:pPr>
      <w:commentRangeStart w:id="354"/>
      <w:ins w:id="355" w:author="Zoiner Tejada" w:date="2019-11-06T09:51:00Z">
        <w:r w:rsidRPr="00907C96">
          <w:rPr>
            <w:rFonts w:eastAsia="Times New Roman"/>
          </w:rPr>
          <w:t xml:space="preserve">Challenge </w:t>
        </w:r>
        <w:r>
          <w:rPr>
            <w:rFonts w:eastAsia="Times New Roman"/>
          </w:rPr>
          <w:t>3</w:t>
        </w:r>
        <w:r w:rsidRPr="00907C96">
          <w:rPr>
            <w:rFonts w:eastAsia="Times New Roman"/>
          </w:rPr>
          <w:t xml:space="preserve">: </w:t>
        </w:r>
        <w:r>
          <w:rPr>
            <w:rFonts w:eastAsia="Times New Roman"/>
          </w:rPr>
          <w:t>Optimize NoSQL design</w:t>
        </w:r>
      </w:ins>
      <w:commentRangeEnd w:id="354"/>
      <w:r w:rsidR="004730CB">
        <w:rPr>
          <w:rStyle w:val="CommentReference"/>
          <w:rFonts w:asciiTheme="minorHAnsi" w:eastAsiaTheme="minorHAnsi" w:hAnsiTheme="minorHAnsi" w:cstheme="minorBidi"/>
          <w:color w:val="auto"/>
        </w:rPr>
        <w:commentReference w:id="354"/>
      </w:r>
    </w:p>
    <w:p w14:paraId="1199D5B9" w14:textId="0FD55E4D" w:rsidR="0070403F" w:rsidRDefault="00AF4D29" w:rsidP="0070403F">
      <w:pPr>
        <w:spacing w:after="0" w:line="240" w:lineRule="auto"/>
        <w:rPr>
          <w:ins w:id="356" w:author="Zoiner Tejada" w:date="2019-11-06T09:59:00Z"/>
          <w:rFonts w:ascii="Calibri" w:eastAsia="Times New Roman" w:hAnsi="Calibri" w:cs="Calibri"/>
        </w:rPr>
      </w:pPr>
      <w:ins w:id="357" w:author="Zoiner Tejada" w:date="2019-11-06T09:57:00Z">
        <w:r>
          <w:rPr>
            <w:rFonts w:ascii="Calibri" w:eastAsia="Times New Roman" w:hAnsi="Calibri" w:cs="Calibri"/>
          </w:rPr>
          <w:t xml:space="preserve">We provide a set of </w:t>
        </w:r>
        <w:commentRangeStart w:id="358"/>
        <w:r>
          <w:rPr>
            <w:rFonts w:ascii="Calibri" w:eastAsia="Times New Roman" w:hAnsi="Calibri" w:cs="Calibri"/>
          </w:rPr>
          <w:t>specific query patterns</w:t>
        </w:r>
      </w:ins>
      <w:commentRangeEnd w:id="358"/>
      <w:r w:rsidR="000654EA">
        <w:rPr>
          <w:rStyle w:val="CommentReference"/>
        </w:rPr>
        <w:commentReference w:id="358"/>
      </w:r>
      <w:ins w:id="359" w:author="Zoiner Tejada" w:date="2019-11-06T09:57:00Z">
        <w:r>
          <w:rPr>
            <w:rFonts w:ascii="Calibri" w:eastAsia="Times New Roman" w:hAnsi="Calibri" w:cs="Calibri"/>
          </w:rPr>
          <w:t xml:space="preserve"> that C</w:t>
        </w:r>
      </w:ins>
      <w:ins w:id="360" w:author="Zoiner Tejada" w:date="2019-11-06T09:58:00Z">
        <w:r>
          <w:rPr>
            <w:rFonts w:ascii="Calibri" w:eastAsia="Times New Roman" w:hAnsi="Calibri" w:cs="Calibri"/>
          </w:rPr>
          <w:t>ontoso has explained they want to make sure continue to work in the new design</w:t>
        </w:r>
      </w:ins>
      <w:ins w:id="361" w:author="Zoiner Tejada" w:date="2019-11-06T09:59:00Z">
        <w:r w:rsidR="007370AB">
          <w:rPr>
            <w:rFonts w:ascii="Calibri" w:eastAsia="Times New Roman" w:hAnsi="Calibri" w:cs="Calibri"/>
          </w:rPr>
          <w:t>, are performant and are cost-optimized</w:t>
        </w:r>
      </w:ins>
      <w:ins w:id="362" w:author="Zoiner Tejada" w:date="2019-11-06T10:00:00Z">
        <w:r w:rsidR="007370AB">
          <w:rPr>
            <w:rFonts w:ascii="Calibri" w:eastAsia="Times New Roman" w:hAnsi="Calibri" w:cs="Calibri"/>
          </w:rPr>
          <w:t xml:space="preserve"> for the anticipated query volumes.</w:t>
        </w:r>
      </w:ins>
      <w:del w:id="363" w:author="Zoiner Tejada" w:date="2019-11-06T09:51:00Z">
        <w:r w:rsidR="0070403F" w:rsidRPr="00907C96" w:rsidDel="004B4D27">
          <w:rPr>
            <w:rFonts w:ascii="Calibri" w:eastAsia="Times New Roman" w:hAnsi="Calibri" w:cs="Calibri"/>
          </w:rPr>
          <w:delText> </w:delText>
        </w:r>
      </w:del>
    </w:p>
    <w:p w14:paraId="04184FC0" w14:textId="28AF83BF" w:rsidR="007370AB" w:rsidRDefault="007370AB" w:rsidP="007370AB">
      <w:pPr>
        <w:pStyle w:val="ListParagraph"/>
        <w:numPr>
          <w:ilvl w:val="0"/>
          <w:numId w:val="37"/>
        </w:numPr>
        <w:spacing w:after="0" w:line="240" w:lineRule="auto"/>
        <w:rPr>
          <w:ins w:id="364" w:author="Zoiner Tejada" w:date="2019-11-06T10:00:00Z"/>
          <w:rFonts w:ascii="Calibri" w:eastAsia="Times New Roman" w:hAnsi="Calibri" w:cs="Calibri"/>
        </w:rPr>
      </w:pPr>
      <w:ins w:id="365" w:author="Zoiner Tejada" w:date="2019-11-06T10:00:00Z">
        <w:r>
          <w:rPr>
            <w:rFonts w:ascii="Calibri" w:eastAsia="Times New Roman" w:hAnsi="Calibri" w:cs="Calibri"/>
          </w:rPr>
          <w:t>Catalog browsing:</w:t>
        </w:r>
      </w:ins>
    </w:p>
    <w:p w14:paraId="705DF207" w14:textId="4A17F51E" w:rsidR="007370AB" w:rsidRDefault="007370AB" w:rsidP="007370AB">
      <w:pPr>
        <w:pStyle w:val="ListParagraph"/>
        <w:numPr>
          <w:ilvl w:val="1"/>
          <w:numId w:val="37"/>
        </w:numPr>
        <w:spacing w:after="0" w:line="240" w:lineRule="auto"/>
        <w:rPr>
          <w:ins w:id="366" w:author="Zoiner Tejada" w:date="2019-11-06T10:01:00Z"/>
          <w:rFonts w:ascii="Calibri" w:eastAsia="Times New Roman" w:hAnsi="Calibri" w:cs="Calibri"/>
        </w:rPr>
      </w:pPr>
      <w:ins w:id="367" w:author="Zoiner Tejada" w:date="2019-11-06T10:00:00Z">
        <w:r>
          <w:rPr>
            <w:rFonts w:ascii="Calibri" w:eastAsia="Times New Roman" w:hAnsi="Calibri" w:cs="Calibri"/>
          </w:rPr>
          <w:t>Retrieve list of movies</w:t>
        </w:r>
      </w:ins>
    </w:p>
    <w:p w14:paraId="142354A5" w14:textId="41F2752D" w:rsidR="007370AB" w:rsidRDefault="007370AB" w:rsidP="007370AB">
      <w:pPr>
        <w:pStyle w:val="ListParagraph"/>
        <w:numPr>
          <w:ilvl w:val="1"/>
          <w:numId w:val="37"/>
        </w:numPr>
        <w:spacing w:after="0" w:line="240" w:lineRule="auto"/>
        <w:rPr>
          <w:ins w:id="368" w:author="Zoiner Tejada" w:date="2019-11-06T10:00:00Z"/>
          <w:rFonts w:ascii="Calibri" w:eastAsia="Times New Roman" w:hAnsi="Calibri" w:cs="Calibri"/>
        </w:rPr>
      </w:pPr>
      <w:ins w:id="369" w:author="Zoiner Tejada" w:date="2019-11-06T10:01:00Z">
        <w:r>
          <w:rPr>
            <w:rFonts w:ascii="Calibri" w:eastAsia="Times New Roman" w:hAnsi="Calibri" w:cs="Calibri"/>
          </w:rPr>
          <w:t>Paging thru lists of movies</w:t>
        </w:r>
      </w:ins>
    </w:p>
    <w:p w14:paraId="2D36B801" w14:textId="6B1DFF35" w:rsidR="007370AB" w:rsidRDefault="007370AB" w:rsidP="007370AB">
      <w:pPr>
        <w:pStyle w:val="ListParagraph"/>
        <w:numPr>
          <w:ilvl w:val="1"/>
          <w:numId w:val="37"/>
        </w:numPr>
        <w:spacing w:after="0" w:line="240" w:lineRule="auto"/>
        <w:rPr>
          <w:ins w:id="370" w:author="Zoiner Tejada" w:date="2019-11-06T10:00:00Z"/>
          <w:rFonts w:ascii="Calibri" w:eastAsia="Times New Roman" w:hAnsi="Calibri" w:cs="Calibri"/>
        </w:rPr>
      </w:pPr>
      <w:ins w:id="371" w:author="Zoiner Tejada" w:date="2019-11-06T10:00:00Z">
        <w:r>
          <w:rPr>
            <w:rFonts w:ascii="Calibri" w:eastAsia="Times New Roman" w:hAnsi="Calibri" w:cs="Calibri"/>
          </w:rPr>
          <w:t xml:space="preserve">Retrieve </w:t>
        </w:r>
      </w:ins>
      <w:ins w:id="372" w:author="Zoiner Tejada" w:date="2019-11-06T10:01:00Z">
        <w:r>
          <w:rPr>
            <w:rFonts w:ascii="Calibri" w:eastAsia="Times New Roman" w:hAnsi="Calibri" w:cs="Calibri"/>
          </w:rPr>
          <w:t>details for a specific movie</w:t>
        </w:r>
      </w:ins>
    </w:p>
    <w:p w14:paraId="356D51D5" w14:textId="54C35BA0" w:rsidR="007370AB" w:rsidRDefault="006E1BF6" w:rsidP="007370AB">
      <w:pPr>
        <w:pStyle w:val="ListParagraph"/>
        <w:numPr>
          <w:ilvl w:val="1"/>
          <w:numId w:val="37"/>
        </w:numPr>
        <w:spacing w:after="0" w:line="240" w:lineRule="auto"/>
        <w:rPr>
          <w:ins w:id="373" w:author="Zoiner Tejada" w:date="2019-11-06T10:02:00Z"/>
          <w:rFonts w:ascii="Calibri" w:eastAsia="Times New Roman" w:hAnsi="Calibri" w:cs="Calibri"/>
        </w:rPr>
      </w:pPr>
      <w:ins w:id="374" w:author="Zoiner Tejada" w:date="2019-11-06T10:01:00Z">
        <w:r>
          <w:rPr>
            <w:rFonts w:ascii="Calibri" w:eastAsia="Times New Roman" w:hAnsi="Calibri" w:cs="Calibri"/>
          </w:rPr>
          <w:t>Filtering movies by category</w:t>
        </w:r>
      </w:ins>
    </w:p>
    <w:p w14:paraId="659EF8B1" w14:textId="63CEC191" w:rsidR="000554BB" w:rsidRDefault="000554BB" w:rsidP="000554BB">
      <w:pPr>
        <w:pStyle w:val="ListParagraph"/>
        <w:numPr>
          <w:ilvl w:val="0"/>
          <w:numId w:val="37"/>
        </w:numPr>
        <w:spacing w:after="0" w:line="240" w:lineRule="auto"/>
        <w:rPr>
          <w:ins w:id="375" w:author="Zoiner Tejada" w:date="2019-11-06T10:02:00Z"/>
          <w:rFonts w:ascii="Calibri" w:eastAsia="Times New Roman" w:hAnsi="Calibri" w:cs="Calibri"/>
        </w:rPr>
      </w:pPr>
      <w:ins w:id="376" w:author="Zoiner Tejada" w:date="2019-11-06T10:02:00Z">
        <w:r>
          <w:rPr>
            <w:rFonts w:ascii="Calibri" w:eastAsia="Times New Roman" w:hAnsi="Calibri" w:cs="Calibri"/>
          </w:rPr>
          <w:t>Purchase transactions</w:t>
        </w:r>
      </w:ins>
    </w:p>
    <w:p w14:paraId="0DE4C3A7" w14:textId="4931746D" w:rsidR="000554BB" w:rsidRDefault="000554BB" w:rsidP="000554BB">
      <w:pPr>
        <w:pStyle w:val="ListParagraph"/>
        <w:numPr>
          <w:ilvl w:val="1"/>
          <w:numId w:val="37"/>
        </w:numPr>
        <w:spacing w:after="0" w:line="240" w:lineRule="auto"/>
        <w:rPr>
          <w:ins w:id="377" w:author="Zoiner Tejada" w:date="2019-11-06T10:02:00Z"/>
          <w:rFonts w:ascii="Calibri" w:eastAsia="Times New Roman" w:hAnsi="Calibri" w:cs="Calibri"/>
        </w:rPr>
      </w:pPr>
      <w:ins w:id="378" w:author="Zoiner Tejada" w:date="2019-11-06T10:02:00Z">
        <w:r>
          <w:rPr>
            <w:rFonts w:ascii="Calibri" w:eastAsia="Times New Roman" w:hAnsi="Calibri" w:cs="Calibri"/>
          </w:rPr>
          <w:t>Adding a movie to the shopping cart</w:t>
        </w:r>
      </w:ins>
    </w:p>
    <w:p w14:paraId="094C4D99" w14:textId="696A3997" w:rsidR="000554BB" w:rsidDel="00634457" w:rsidRDefault="000554BB" w:rsidP="00CF725D">
      <w:pPr>
        <w:pStyle w:val="ListParagraph"/>
        <w:numPr>
          <w:ilvl w:val="1"/>
          <w:numId w:val="37"/>
        </w:numPr>
        <w:spacing w:after="0" w:line="240" w:lineRule="auto"/>
        <w:rPr>
          <w:ins w:id="379" w:author="Zoiner Tejada" w:date="2019-11-06T10:04:00Z"/>
          <w:del w:id="380" w:author="Joel Hulen" w:date="2019-11-08T15:30:00Z"/>
          <w:rFonts w:ascii="Calibri" w:eastAsia="Times New Roman" w:hAnsi="Calibri" w:cs="Calibri"/>
        </w:rPr>
      </w:pPr>
      <w:ins w:id="381" w:author="Zoiner Tejada" w:date="2019-11-06T10:02:00Z">
        <w:r w:rsidRPr="00634457">
          <w:rPr>
            <w:rFonts w:ascii="Calibri" w:eastAsia="Times New Roman" w:hAnsi="Calibri" w:cs="Calibri"/>
          </w:rPr>
          <w:t>Completing a purchase transaction</w:t>
        </w:r>
      </w:ins>
    </w:p>
    <w:p w14:paraId="154B51BE" w14:textId="54E2ECCA" w:rsidR="00560A81" w:rsidRPr="00634457" w:rsidDel="00634457" w:rsidRDefault="00560A81" w:rsidP="00CF725D">
      <w:pPr>
        <w:pStyle w:val="ListParagraph"/>
        <w:numPr>
          <w:ilvl w:val="0"/>
          <w:numId w:val="37"/>
        </w:numPr>
        <w:spacing w:after="0" w:line="240" w:lineRule="auto"/>
        <w:rPr>
          <w:ins w:id="382" w:author="Zoiner Tejada" w:date="2019-11-06T10:04:00Z"/>
          <w:del w:id="383" w:author="Joel Hulen" w:date="2019-11-08T15:30:00Z"/>
          <w:rFonts w:ascii="Calibri" w:eastAsia="Times New Roman" w:hAnsi="Calibri" w:cs="Calibri"/>
        </w:rPr>
      </w:pPr>
      <w:commentRangeStart w:id="384"/>
      <w:ins w:id="385" w:author="Zoiner Tejada" w:date="2019-11-06T10:04:00Z">
        <w:del w:id="386" w:author="Joel Hulen" w:date="2019-11-08T15:30:00Z">
          <w:r w:rsidRPr="00634457" w:rsidDel="00634457">
            <w:rPr>
              <w:rFonts w:ascii="Calibri" w:eastAsia="Times New Roman" w:hAnsi="Calibri" w:cs="Calibri"/>
            </w:rPr>
            <w:delText>User profiles</w:delText>
          </w:r>
        </w:del>
      </w:ins>
      <w:commentRangeEnd w:id="384"/>
      <w:del w:id="387" w:author="Joel Hulen" w:date="2019-11-08T15:30:00Z">
        <w:r w:rsidR="000654EA" w:rsidDel="00634457">
          <w:rPr>
            <w:rStyle w:val="CommentReference"/>
          </w:rPr>
          <w:commentReference w:id="384"/>
        </w:r>
      </w:del>
    </w:p>
    <w:p w14:paraId="01C2BFCB" w14:textId="23D4DEF7" w:rsidR="00560A81" w:rsidRPr="007370AB" w:rsidRDefault="00887075">
      <w:pPr>
        <w:pStyle w:val="ListParagraph"/>
        <w:numPr>
          <w:ilvl w:val="1"/>
          <w:numId w:val="37"/>
        </w:numPr>
        <w:spacing w:after="0" w:line="240" w:lineRule="auto"/>
        <w:rPr>
          <w:ins w:id="388" w:author="Zoiner Tejada" w:date="2019-11-06T09:59:00Z"/>
          <w:rFonts w:ascii="Calibri" w:eastAsia="Times New Roman" w:hAnsi="Calibri" w:cs="Calibri"/>
          <w:rPrChange w:id="389" w:author="Zoiner Tejada" w:date="2019-11-06T10:00:00Z">
            <w:rPr>
              <w:ins w:id="390" w:author="Zoiner Tejada" w:date="2019-11-06T09:59:00Z"/>
            </w:rPr>
          </w:rPrChange>
        </w:rPr>
        <w:pPrChange w:id="391" w:author="Zoiner Tejada" w:date="2019-11-06T10:04:00Z">
          <w:pPr>
            <w:spacing w:after="0" w:line="240" w:lineRule="auto"/>
          </w:pPr>
        </w:pPrChange>
      </w:pPr>
      <w:ins w:id="392" w:author="Zoiner Tejada" w:date="2019-11-06T10:04:00Z">
        <w:del w:id="393" w:author="Joel Hulen" w:date="2019-11-08T15:30:00Z">
          <w:r w:rsidDel="00634457">
            <w:rPr>
              <w:rFonts w:ascii="Calibri" w:eastAsia="Times New Roman" w:hAnsi="Calibri" w:cs="Calibri"/>
            </w:rPr>
            <w:delText>Retrieving and updating</w:delText>
          </w:r>
          <w:r w:rsidR="00560A81" w:rsidDel="00634457">
            <w:rPr>
              <w:rFonts w:ascii="Calibri" w:eastAsia="Times New Roman" w:hAnsi="Calibri" w:cs="Calibri"/>
            </w:rPr>
            <w:delText xml:space="preserve"> a user’s profile</w:delText>
          </w:r>
        </w:del>
      </w:ins>
    </w:p>
    <w:p w14:paraId="3DE12396" w14:textId="77777777" w:rsidR="007370AB" w:rsidRPr="00907C96" w:rsidRDefault="007370AB" w:rsidP="0070403F">
      <w:pPr>
        <w:spacing w:after="0" w:line="240" w:lineRule="auto"/>
        <w:rPr>
          <w:rFonts w:ascii="Calibri" w:eastAsia="Times New Roman" w:hAnsi="Calibri" w:cs="Calibri"/>
        </w:rPr>
      </w:pPr>
    </w:p>
    <w:p w14:paraId="55A8E73B" w14:textId="1BC7A83B" w:rsidR="0070403F" w:rsidRDefault="0070403F" w:rsidP="0070403F">
      <w:pPr>
        <w:spacing w:after="0" w:line="240" w:lineRule="auto"/>
        <w:rPr>
          <w:ins w:id="394" w:author="Zoiner Tejada" w:date="2019-11-06T10:08:00Z"/>
          <w:rFonts w:ascii="Calibri" w:eastAsia="Times New Roman" w:hAnsi="Calibri" w:cs="Calibri"/>
        </w:rPr>
      </w:pPr>
      <w:del w:id="395" w:author="Zoiner Tejada" w:date="2019-11-06T10:05:00Z">
        <w:r w:rsidRPr="00907C96" w:rsidDel="00BA313F">
          <w:rPr>
            <w:rFonts w:ascii="Calibri" w:eastAsia="Times New Roman" w:hAnsi="Calibri" w:cs="Calibri"/>
          </w:rPr>
          <w:delText> </w:delText>
        </w:r>
      </w:del>
      <w:ins w:id="396" w:author="Zoiner Tejada" w:date="2019-11-06T10:05:00Z">
        <w:r w:rsidR="00BA313F">
          <w:rPr>
            <w:rFonts w:ascii="Calibri" w:eastAsia="Times New Roman" w:hAnsi="Calibri" w:cs="Calibri"/>
          </w:rPr>
          <w:t xml:space="preserve">Contoso currently has X million concurrent users during peak time, but would like to plan for Y million concurrent users. </w:t>
        </w:r>
      </w:ins>
    </w:p>
    <w:p w14:paraId="558DB05B" w14:textId="37B3737E" w:rsidR="00B84F8C" w:rsidRDefault="00B84F8C" w:rsidP="0070403F">
      <w:pPr>
        <w:spacing w:after="0" w:line="240" w:lineRule="auto"/>
        <w:rPr>
          <w:ins w:id="397" w:author="Zoiner Tejada" w:date="2019-11-06T10:08:00Z"/>
          <w:rFonts w:ascii="Calibri" w:eastAsia="Times New Roman" w:hAnsi="Calibri" w:cs="Calibri"/>
        </w:rPr>
      </w:pPr>
    </w:p>
    <w:p w14:paraId="7A6279D8" w14:textId="054366E0" w:rsidR="00B84F8C" w:rsidRDefault="00B84F8C" w:rsidP="0070403F">
      <w:pPr>
        <w:spacing w:after="0" w:line="240" w:lineRule="auto"/>
        <w:rPr>
          <w:ins w:id="398" w:author="Zoiner Tejada" w:date="2019-11-06T10:05:00Z"/>
          <w:rFonts w:ascii="Calibri" w:eastAsia="Times New Roman" w:hAnsi="Calibri" w:cs="Calibri"/>
        </w:rPr>
      </w:pPr>
      <w:ins w:id="399" w:author="Zoiner Tejada" w:date="2019-11-06T10:08:00Z">
        <w:r>
          <w:rPr>
            <w:rFonts w:ascii="Calibri" w:eastAsia="Times New Roman" w:hAnsi="Calibri" w:cs="Calibri"/>
          </w:rPr>
          <w:t>Perform siz</w:t>
        </w:r>
      </w:ins>
      <w:ins w:id="400" w:author="Zoiner Tejada" w:date="2019-11-06T10:09:00Z">
        <w:r>
          <w:rPr>
            <w:rFonts w:ascii="Calibri" w:eastAsia="Times New Roman" w:hAnsi="Calibri" w:cs="Calibri"/>
          </w:rPr>
          <w:t>ing exercise to determine anticipated scale requirements.</w:t>
        </w:r>
        <w:r w:rsidR="0017584D">
          <w:rPr>
            <w:rFonts w:ascii="Calibri" w:eastAsia="Times New Roman" w:hAnsi="Calibri" w:cs="Calibri"/>
          </w:rPr>
          <w:t xml:space="preserve"> Optimize schema design to reduce scale requirements if possible.</w:t>
        </w:r>
      </w:ins>
    </w:p>
    <w:p w14:paraId="0383D9AC" w14:textId="56293EEF" w:rsidR="00E22D84" w:rsidRDefault="00E22D84" w:rsidP="0070403F">
      <w:pPr>
        <w:spacing w:after="0" w:line="240" w:lineRule="auto"/>
        <w:rPr>
          <w:ins w:id="401" w:author="Zoiner Tejada" w:date="2019-11-06T10:10:00Z"/>
          <w:rFonts w:ascii="Calibri" w:eastAsia="Times New Roman" w:hAnsi="Calibri" w:cs="Calibri"/>
        </w:rPr>
      </w:pPr>
    </w:p>
    <w:p w14:paraId="07602C9F" w14:textId="03E956B7" w:rsidR="00FA458C" w:rsidRDefault="00FA458C" w:rsidP="0070403F">
      <w:pPr>
        <w:spacing w:after="0" w:line="240" w:lineRule="auto"/>
        <w:rPr>
          <w:ins w:id="402" w:author="Zoiner Tejada" w:date="2019-11-06T09:51:00Z"/>
          <w:rFonts w:ascii="Calibri" w:eastAsia="Times New Roman" w:hAnsi="Calibri" w:cs="Calibri"/>
        </w:rPr>
      </w:pPr>
      <w:ins w:id="403" w:author="Zoiner Tejada" w:date="2019-11-06T10:10:00Z">
        <w:r>
          <w:rPr>
            <w:rFonts w:ascii="Calibri" w:eastAsia="Times New Roman" w:hAnsi="Calibri" w:cs="Calibri"/>
          </w:rPr>
          <w:t>For example, attendees might:</w:t>
        </w:r>
      </w:ins>
    </w:p>
    <w:p w14:paraId="6C173644" w14:textId="6065A74B" w:rsidR="00FA458C" w:rsidRPr="00FA458C" w:rsidRDefault="00FA458C" w:rsidP="00FA458C">
      <w:pPr>
        <w:pStyle w:val="ListParagraph"/>
        <w:numPr>
          <w:ilvl w:val="0"/>
          <w:numId w:val="37"/>
        </w:numPr>
        <w:spacing w:after="0" w:line="240" w:lineRule="auto"/>
        <w:rPr>
          <w:ins w:id="404" w:author="Zoiner Tejada" w:date="2019-11-06T10:10:00Z"/>
          <w:rFonts w:ascii="Calibri" w:eastAsia="Times New Roman" w:hAnsi="Calibri" w:cs="Calibri"/>
        </w:rPr>
      </w:pPr>
      <w:ins w:id="405" w:author="Zoiner Tejada" w:date="2019-11-06T10:10:00Z">
        <w:r>
          <w:rPr>
            <w:rFonts w:ascii="Calibri" w:eastAsia="Times New Roman" w:hAnsi="Calibri" w:cs="Calibri"/>
          </w:rPr>
          <w:t>E</w:t>
        </w:r>
        <w:r w:rsidRPr="00FA458C">
          <w:rPr>
            <w:rFonts w:ascii="Calibri" w:eastAsia="Times New Roman" w:hAnsi="Calibri" w:cs="Calibri"/>
          </w:rPr>
          <w:t>xplore Autopilot for Cosmos DB.</w:t>
        </w:r>
      </w:ins>
    </w:p>
    <w:p w14:paraId="7010FAA7" w14:textId="3E09250A" w:rsidR="00FA458C" w:rsidRDefault="00FA458C" w:rsidP="00846930">
      <w:pPr>
        <w:pStyle w:val="ListParagraph"/>
        <w:numPr>
          <w:ilvl w:val="0"/>
          <w:numId w:val="37"/>
        </w:numPr>
        <w:spacing w:after="0" w:line="240" w:lineRule="auto"/>
        <w:textAlignment w:val="center"/>
        <w:rPr>
          <w:ins w:id="406" w:author="Zoiner Tejada" w:date="2019-11-06T10:11:00Z"/>
          <w:rFonts w:ascii="Calibri" w:eastAsia="Times New Roman" w:hAnsi="Calibri" w:cs="Calibri"/>
        </w:rPr>
      </w:pPr>
      <w:ins w:id="407" w:author="Zoiner Tejada" w:date="2019-11-06T10:11:00Z">
        <w:r>
          <w:rPr>
            <w:rFonts w:ascii="Calibri" w:eastAsia="Times New Roman" w:hAnsi="Calibri" w:cs="Calibri"/>
          </w:rPr>
          <w:t>Denormalize datasets</w:t>
        </w:r>
      </w:ins>
    </w:p>
    <w:p w14:paraId="7FDED1A9" w14:textId="055CEB01" w:rsidR="000111C7" w:rsidRDefault="000111C7" w:rsidP="00846930">
      <w:pPr>
        <w:pStyle w:val="ListParagraph"/>
        <w:numPr>
          <w:ilvl w:val="0"/>
          <w:numId w:val="37"/>
        </w:numPr>
        <w:spacing w:after="0" w:line="240" w:lineRule="auto"/>
        <w:textAlignment w:val="center"/>
        <w:rPr>
          <w:ins w:id="408" w:author="Zoiner Tejada" w:date="2019-11-06T10:12:00Z"/>
          <w:rFonts w:ascii="Calibri" w:eastAsia="Times New Roman" w:hAnsi="Calibri" w:cs="Calibri"/>
        </w:rPr>
      </w:pPr>
      <w:ins w:id="409" w:author="Zoiner Tejada" w:date="2019-11-06T10:11:00Z">
        <w:r>
          <w:rPr>
            <w:rFonts w:ascii="Calibri" w:eastAsia="Times New Roman" w:hAnsi="Calibri" w:cs="Calibri"/>
          </w:rPr>
          <w:lastRenderedPageBreak/>
          <w:t>Duplicate data</w:t>
        </w:r>
        <w:r w:rsidR="00137071">
          <w:rPr>
            <w:rFonts w:ascii="Calibri" w:eastAsia="Times New Roman" w:hAnsi="Calibri" w:cs="Calibri"/>
          </w:rPr>
          <w:t xml:space="preserve"> and store </w:t>
        </w:r>
      </w:ins>
      <w:ins w:id="410" w:author="Zoiner Tejada" w:date="2019-11-06T10:12:00Z">
        <w:r w:rsidR="00137071">
          <w:rPr>
            <w:rFonts w:ascii="Calibri" w:eastAsia="Times New Roman" w:hAnsi="Calibri" w:cs="Calibri"/>
          </w:rPr>
          <w:t>with different sort orders or keys</w:t>
        </w:r>
      </w:ins>
    </w:p>
    <w:p w14:paraId="58B02B6D" w14:textId="174CCE1E" w:rsidR="00137071" w:rsidRDefault="00137071" w:rsidP="00846930">
      <w:pPr>
        <w:pStyle w:val="ListParagraph"/>
        <w:numPr>
          <w:ilvl w:val="0"/>
          <w:numId w:val="37"/>
        </w:numPr>
        <w:spacing w:after="0" w:line="240" w:lineRule="auto"/>
        <w:textAlignment w:val="center"/>
        <w:rPr>
          <w:ins w:id="411" w:author="Zoiner Tejada" w:date="2019-11-06T10:11:00Z"/>
          <w:rFonts w:ascii="Calibri" w:eastAsia="Times New Roman" w:hAnsi="Calibri" w:cs="Calibri"/>
        </w:rPr>
      </w:pPr>
      <w:ins w:id="412" w:author="Zoiner Tejada" w:date="2019-11-06T10:12:00Z">
        <w:r>
          <w:rPr>
            <w:rFonts w:ascii="Calibri" w:eastAsia="Times New Roman" w:hAnsi="Calibri" w:cs="Calibri"/>
          </w:rPr>
          <w:t>Adjust indexing</w:t>
        </w:r>
      </w:ins>
    </w:p>
    <w:p w14:paraId="6E2AA689" w14:textId="5C314A28" w:rsidR="00FA458C" w:rsidRDefault="00FA458C" w:rsidP="00846930">
      <w:pPr>
        <w:pStyle w:val="ListParagraph"/>
        <w:numPr>
          <w:ilvl w:val="0"/>
          <w:numId w:val="37"/>
        </w:numPr>
        <w:spacing w:after="0" w:line="240" w:lineRule="auto"/>
        <w:textAlignment w:val="center"/>
        <w:rPr>
          <w:ins w:id="413" w:author="Zoiner Tejada" w:date="2019-11-06T15:31:00Z"/>
          <w:rFonts w:ascii="Calibri" w:eastAsia="Times New Roman" w:hAnsi="Calibri" w:cs="Calibri"/>
        </w:rPr>
      </w:pPr>
      <w:ins w:id="414" w:author="Zoiner Tejada" w:date="2019-11-06T10:11:00Z">
        <w:r>
          <w:rPr>
            <w:rFonts w:ascii="Calibri" w:eastAsia="Times New Roman" w:hAnsi="Calibri" w:cs="Calibri"/>
          </w:rPr>
          <w:t>Adjust partition key selected</w:t>
        </w:r>
      </w:ins>
    </w:p>
    <w:p w14:paraId="69F6D6EA" w14:textId="38A246D9" w:rsidR="00B16A00" w:rsidRDefault="005B5D7C" w:rsidP="00846930">
      <w:pPr>
        <w:pStyle w:val="ListParagraph"/>
        <w:numPr>
          <w:ilvl w:val="0"/>
          <w:numId w:val="37"/>
        </w:numPr>
        <w:spacing w:after="0" w:line="240" w:lineRule="auto"/>
        <w:textAlignment w:val="center"/>
        <w:rPr>
          <w:ins w:id="415" w:author="Zoiner Tejada" w:date="2019-11-06T10:10:00Z"/>
          <w:rFonts w:ascii="Calibri" w:eastAsia="Times New Roman" w:hAnsi="Calibri" w:cs="Calibri"/>
        </w:rPr>
      </w:pPr>
      <w:ins w:id="416" w:author="Zoiner Tejada" w:date="2019-11-06T15:32:00Z">
        <w:r>
          <w:rPr>
            <w:rFonts w:ascii="Calibri" w:eastAsia="Times New Roman" w:hAnsi="Calibri" w:cs="Calibri"/>
          </w:rPr>
          <w:t>Evaluate their choice of c</w:t>
        </w:r>
      </w:ins>
      <w:ins w:id="417" w:author="Zoiner Tejada" w:date="2019-11-06T15:31:00Z">
        <w:r w:rsidR="00B16A00">
          <w:rPr>
            <w:rFonts w:ascii="Calibri" w:eastAsia="Times New Roman" w:hAnsi="Calibri" w:cs="Calibri"/>
          </w:rPr>
          <w:t>onsistency model</w:t>
        </w:r>
      </w:ins>
    </w:p>
    <w:p w14:paraId="5708AD98" w14:textId="29B06B4C" w:rsidR="00846930" w:rsidRPr="00CF4951" w:rsidRDefault="00846930" w:rsidP="00846930">
      <w:pPr>
        <w:pStyle w:val="ListParagraph"/>
        <w:numPr>
          <w:ilvl w:val="0"/>
          <w:numId w:val="37"/>
        </w:numPr>
        <w:spacing w:after="0" w:line="240" w:lineRule="auto"/>
        <w:textAlignment w:val="center"/>
        <w:rPr>
          <w:moveTo w:id="418" w:author="Zoiner Tejada" w:date="2019-11-06T09:51:00Z"/>
          <w:rFonts w:ascii="Calibri" w:eastAsia="Times New Roman" w:hAnsi="Calibri" w:cs="Calibri"/>
        </w:rPr>
      </w:pPr>
      <w:moveToRangeStart w:id="419" w:author="Zoiner Tejada" w:date="2019-11-06T09:51:00Z" w:name="move23926300"/>
      <w:moveTo w:id="420" w:author="Zoiner Tejada" w:date="2019-11-06T09:51:00Z">
        <w:r w:rsidRPr="00CF4951">
          <w:rPr>
            <w:rFonts w:ascii="Calibri" w:eastAsia="Times New Roman" w:hAnsi="Calibri" w:cs="Calibri"/>
          </w:rPr>
          <w:t>Potentially have the attendees partition the same data two different ways (by category to populate the main search page and by id to populate the individual product details pages- no need to build these pages just the requirements that would drive the decision)</w:t>
        </w:r>
      </w:moveTo>
    </w:p>
    <w:moveToRangeEnd w:id="419"/>
    <w:p w14:paraId="6318CF98" w14:textId="49E0DC13" w:rsidR="00846930" w:rsidRDefault="00846930" w:rsidP="0070403F">
      <w:pPr>
        <w:spacing w:after="0" w:line="240" w:lineRule="auto"/>
        <w:rPr>
          <w:ins w:id="421" w:author="Zoiner Tejada" w:date="2019-11-06T09:51:00Z"/>
          <w:rFonts w:ascii="Calibri" w:eastAsia="Times New Roman" w:hAnsi="Calibri" w:cs="Calibri"/>
        </w:rPr>
      </w:pPr>
    </w:p>
    <w:p w14:paraId="2536C75F" w14:textId="77777777" w:rsidR="00C01617" w:rsidRDefault="00C01617" w:rsidP="00C01617">
      <w:pPr>
        <w:rPr>
          <w:ins w:id="422" w:author="Zoiner Tejada" w:date="2019-11-06T14:28:00Z"/>
          <w:b/>
        </w:rPr>
      </w:pPr>
      <w:ins w:id="423" w:author="Zoiner Tejada" w:date="2019-11-06T14:28:00Z">
        <w:r w:rsidRPr="006149A8">
          <w:rPr>
            <w:b/>
          </w:rPr>
          <w:t>Artifacts provided to attendees for this challenge:</w:t>
        </w:r>
      </w:ins>
    </w:p>
    <w:p w14:paraId="418B57FC" w14:textId="77777777" w:rsidR="00C01617" w:rsidRPr="006149A8" w:rsidRDefault="00C01617" w:rsidP="00C01617">
      <w:pPr>
        <w:pStyle w:val="ListParagraph"/>
        <w:numPr>
          <w:ilvl w:val="0"/>
          <w:numId w:val="42"/>
        </w:numPr>
        <w:rPr>
          <w:ins w:id="424" w:author="Zoiner Tejada" w:date="2019-11-06T14:28:00Z"/>
        </w:rPr>
      </w:pPr>
      <w:ins w:id="425" w:author="Zoiner Tejada" w:date="2019-11-06T14:28:00Z">
        <w:r w:rsidRPr="006149A8">
          <w:t>No additional artifacts</w:t>
        </w:r>
      </w:ins>
    </w:p>
    <w:p w14:paraId="5267A748" w14:textId="1CCD7C81" w:rsidR="00846930" w:rsidRDefault="00846930" w:rsidP="0070403F">
      <w:pPr>
        <w:spacing w:after="0" w:line="240" w:lineRule="auto"/>
        <w:rPr>
          <w:ins w:id="426" w:author="Zoiner Tejada" w:date="2019-11-06T09:51:00Z"/>
          <w:rFonts w:ascii="Calibri" w:eastAsia="Times New Roman" w:hAnsi="Calibri" w:cs="Calibri"/>
        </w:rPr>
      </w:pPr>
    </w:p>
    <w:p w14:paraId="122E21C1" w14:textId="77777777" w:rsidR="00846930" w:rsidRPr="00907C96" w:rsidRDefault="00846930" w:rsidP="0070403F">
      <w:pPr>
        <w:spacing w:after="0" w:line="240" w:lineRule="auto"/>
        <w:rPr>
          <w:rFonts w:ascii="Calibri" w:eastAsia="Times New Roman" w:hAnsi="Calibri" w:cs="Calibri"/>
        </w:rPr>
      </w:pPr>
    </w:p>
    <w:p w14:paraId="4BBBB825" w14:textId="2CD25BCC" w:rsidR="0070403F" w:rsidRPr="00907C96" w:rsidDel="00CF725D" w:rsidRDefault="0070403F" w:rsidP="0070403F">
      <w:pPr>
        <w:pStyle w:val="Heading3"/>
        <w:rPr>
          <w:del w:id="427" w:author="Joel Hulen" w:date="2019-11-08T15:33:00Z"/>
          <w:rFonts w:eastAsia="Times New Roman"/>
        </w:rPr>
      </w:pPr>
      <w:bookmarkStart w:id="428" w:name="_Toc23322411"/>
      <w:commentRangeStart w:id="429"/>
      <w:del w:id="430" w:author="Joel Hulen" w:date="2019-11-08T15:33:00Z">
        <w:r w:rsidRPr="00907C96" w:rsidDel="00CF725D">
          <w:rPr>
            <w:rFonts w:eastAsia="Times New Roman"/>
          </w:rPr>
          <w:delText>Challenge 3</w:delText>
        </w:r>
      </w:del>
      <w:ins w:id="431" w:author="Zoiner Tejada" w:date="2019-11-06T09:51:00Z">
        <w:del w:id="432" w:author="Joel Hulen" w:date="2019-11-08T15:33:00Z">
          <w:r w:rsidR="000E6220" w:rsidDel="00CF725D">
            <w:rPr>
              <w:rFonts w:eastAsia="Times New Roman"/>
            </w:rPr>
            <w:delText>4</w:delText>
          </w:r>
        </w:del>
      </w:ins>
      <w:del w:id="433" w:author="Joel Hulen" w:date="2019-11-08T15:33:00Z">
        <w:r w:rsidRPr="00907C96" w:rsidDel="00CF725D">
          <w:rPr>
            <w:rFonts w:eastAsia="Times New Roman"/>
          </w:rPr>
          <w:delText>: Stream Data to noSQL</w:delText>
        </w:r>
      </w:del>
      <w:bookmarkEnd w:id="428"/>
      <w:ins w:id="434" w:author="Zoiner Tejada" w:date="2019-11-06T09:23:00Z">
        <w:del w:id="435" w:author="Joel Hulen" w:date="2019-11-08T15:33:00Z">
          <w:r w:rsidR="003B0223" w:rsidDel="00CF725D">
            <w:rPr>
              <w:rFonts w:eastAsia="Times New Roman"/>
            </w:rPr>
            <w:delText xml:space="preserve">Enable streaming of </w:delText>
          </w:r>
        </w:del>
      </w:ins>
      <w:ins w:id="436" w:author="Zoiner Tejada" w:date="2019-11-06T10:13:00Z">
        <w:del w:id="437" w:author="Joel Hulen" w:date="2019-11-08T15:33:00Z">
          <w:r w:rsidR="00A501B1" w:rsidDel="00CF725D">
            <w:rPr>
              <w:rFonts w:eastAsia="Times New Roman"/>
            </w:rPr>
            <w:delText>clickstream data</w:delText>
          </w:r>
        </w:del>
      </w:ins>
      <w:commentRangeEnd w:id="429"/>
      <w:del w:id="438" w:author="Joel Hulen" w:date="2019-11-08T15:33:00Z">
        <w:r w:rsidR="004730CB" w:rsidDel="00CF725D">
          <w:rPr>
            <w:rStyle w:val="CommentReference"/>
            <w:rFonts w:asciiTheme="minorHAnsi" w:eastAsiaTheme="minorHAnsi" w:hAnsiTheme="minorHAnsi" w:cstheme="minorBidi"/>
            <w:color w:val="auto"/>
          </w:rPr>
          <w:commentReference w:id="429"/>
        </w:r>
      </w:del>
    </w:p>
    <w:p w14:paraId="2C0E119F" w14:textId="4D9DC842" w:rsidR="003B0223" w:rsidDel="00CF725D" w:rsidRDefault="003B0223" w:rsidP="009910B0">
      <w:pPr>
        <w:spacing w:after="0" w:line="240" w:lineRule="auto"/>
        <w:textAlignment w:val="center"/>
        <w:rPr>
          <w:ins w:id="439" w:author="Zoiner Tejada" w:date="2019-11-06T14:20:00Z"/>
          <w:del w:id="440" w:author="Joel Hulen" w:date="2019-11-08T15:33:00Z"/>
          <w:rFonts w:ascii="Calibri" w:eastAsia="Times New Roman" w:hAnsi="Calibri" w:cs="Calibri"/>
        </w:rPr>
      </w:pPr>
      <w:ins w:id="441" w:author="Zoiner Tejada" w:date="2019-11-06T09:24:00Z">
        <w:del w:id="442" w:author="Joel Hulen" w:date="2019-11-08T15:33:00Z">
          <w:r w:rsidDel="00CF725D">
            <w:rPr>
              <w:rFonts w:ascii="Calibri" w:eastAsia="Times New Roman" w:hAnsi="Calibri" w:cs="Calibri"/>
            </w:rPr>
            <w:delText>Contoso would like to add new feature to the solution that collect events from user behavior, as users interact with the web app. This telemetry would initially be used for understanding patterns of behavio</w:delText>
          </w:r>
        </w:del>
      </w:ins>
      <w:ins w:id="443" w:author="Zoiner Tejada" w:date="2019-11-06T09:25:00Z">
        <w:del w:id="444" w:author="Joel Hulen" w:date="2019-11-08T15:33:00Z">
          <w:r w:rsidDel="00CF725D">
            <w:rPr>
              <w:rFonts w:ascii="Calibri" w:eastAsia="Times New Roman" w:hAnsi="Calibri" w:cs="Calibri"/>
            </w:rPr>
            <w:delText xml:space="preserve">r, but in the longer term they </w:delText>
          </w:r>
        </w:del>
      </w:ins>
      <w:ins w:id="445" w:author="Zoiner Tejada" w:date="2019-11-06T14:29:00Z">
        <w:del w:id="446" w:author="Joel Hulen" w:date="2019-11-08T15:33:00Z">
          <w:r w:rsidR="00C8077D" w:rsidDel="00CF725D">
            <w:rPr>
              <w:rFonts w:ascii="Calibri" w:eastAsia="Times New Roman" w:hAnsi="Calibri" w:cs="Calibri"/>
            </w:rPr>
            <w:delText>foresee</w:delText>
          </w:r>
        </w:del>
      </w:ins>
      <w:ins w:id="447" w:author="Zoiner Tejada" w:date="2019-11-06T09:25:00Z">
        <w:del w:id="448" w:author="Joel Hulen" w:date="2019-11-08T15:33:00Z">
          <w:r w:rsidDel="00CF725D">
            <w:rPr>
              <w:rFonts w:ascii="Calibri" w:eastAsia="Times New Roman" w:hAnsi="Calibri" w:cs="Calibri"/>
            </w:rPr>
            <w:delText xml:space="preserve"> using it to build a movie recommendation system. </w:delText>
          </w:r>
        </w:del>
      </w:ins>
    </w:p>
    <w:p w14:paraId="0CFD7F0F" w14:textId="39186CA3" w:rsidR="00E729CF" w:rsidDel="00CF725D" w:rsidRDefault="00E729CF" w:rsidP="009910B0">
      <w:pPr>
        <w:spacing w:after="0" w:line="240" w:lineRule="auto"/>
        <w:textAlignment w:val="center"/>
        <w:rPr>
          <w:ins w:id="449" w:author="Zoiner Tejada" w:date="2019-11-06T14:20:00Z"/>
          <w:del w:id="450" w:author="Joel Hulen" w:date="2019-11-08T15:33:00Z"/>
          <w:rFonts w:ascii="Calibri" w:eastAsia="Times New Roman" w:hAnsi="Calibri" w:cs="Calibri"/>
        </w:rPr>
      </w:pPr>
    </w:p>
    <w:p w14:paraId="36DEE030" w14:textId="66960322" w:rsidR="003B0223" w:rsidDel="00CF725D" w:rsidRDefault="00E729CF" w:rsidP="009910B0">
      <w:pPr>
        <w:spacing w:after="0" w:line="240" w:lineRule="auto"/>
        <w:textAlignment w:val="center"/>
        <w:rPr>
          <w:ins w:id="451" w:author="Zoiner Tejada" w:date="2019-11-06T10:14:00Z"/>
          <w:del w:id="452" w:author="Joel Hulen" w:date="2019-11-08T15:33:00Z"/>
          <w:rFonts w:ascii="Calibri" w:eastAsia="Times New Roman" w:hAnsi="Calibri" w:cs="Calibri"/>
        </w:rPr>
      </w:pPr>
      <w:ins w:id="453" w:author="Zoiner Tejada" w:date="2019-11-06T14:20:00Z">
        <w:del w:id="454" w:author="Joel Hulen" w:date="2019-11-08T15:33:00Z">
          <w:r w:rsidDel="00CF725D">
            <w:rPr>
              <w:rFonts w:ascii="Calibri" w:eastAsia="Times New Roman" w:hAnsi="Calibri" w:cs="Calibri"/>
            </w:rPr>
            <w:delText>These events will stream will be streamed in near-real time from the website to the back end that collects them, which should be able to handle high volumes of ingest with minimal latency and, if possible, no loss of events.</w:delText>
          </w:r>
        </w:del>
      </w:ins>
    </w:p>
    <w:p w14:paraId="39A4327C" w14:textId="240313FB" w:rsidR="002F74B1" w:rsidDel="00CF725D" w:rsidRDefault="002F74B1" w:rsidP="009910B0">
      <w:pPr>
        <w:spacing w:after="0" w:line="240" w:lineRule="auto"/>
        <w:textAlignment w:val="center"/>
        <w:rPr>
          <w:ins w:id="455" w:author="Zoiner Tejada" w:date="2019-11-06T14:20:00Z"/>
          <w:del w:id="456" w:author="Joel Hulen" w:date="2019-11-08T15:33:00Z"/>
          <w:rFonts w:ascii="Calibri" w:eastAsia="Times New Roman" w:hAnsi="Calibri" w:cs="Calibri"/>
        </w:rPr>
      </w:pPr>
    </w:p>
    <w:p w14:paraId="1A7F4AFB" w14:textId="322A819A" w:rsidR="005D5770" w:rsidDel="00CF725D" w:rsidRDefault="005D5770" w:rsidP="005D5770">
      <w:pPr>
        <w:rPr>
          <w:ins w:id="457" w:author="Zoiner Tejada" w:date="2019-11-06T14:28:00Z"/>
          <w:del w:id="458" w:author="Joel Hulen" w:date="2019-11-08T15:33:00Z"/>
          <w:b/>
        </w:rPr>
      </w:pPr>
      <w:ins w:id="459" w:author="Zoiner Tejada" w:date="2019-11-06T14:28:00Z">
        <w:del w:id="460" w:author="Joel Hulen" w:date="2019-11-08T15:33:00Z">
          <w:r w:rsidRPr="006149A8" w:rsidDel="00CF725D">
            <w:rPr>
              <w:b/>
            </w:rPr>
            <w:delText>Artifacts provided to attendees for this challenge:</w:delText>
          </w:r>
        </w:del>
      </w:ins>
    </w:p>
    <w:p w14:paraId="206C2F4A" w14:textId="7067F368" w:rsidR="005D5770" w:rsidRPr="006149A8" w:rsidDel="00CF725D" w:rsidRDefault="005D5770" w:rsidP="005D5770">
      <w:pPr>
        <w:pStyle w:val="ListParagraph"/>
        <w:numPr>
          <w:ilvl w:val="0"/>
          <w:numId w:val="42"/>
        </w:numPr>
        <w:rPr>
          <w:ins w:id="461" w:author="Zoiner Tejada" w:date="2019-11-06T14:28:00Z"/>
          <w:del w:id="462" w:author="Joel Hulen" w:date="2019-11-08T15:33:00Z"/>
        </w:rPr>
      </w:pPr>
      <w:ins w:id="463" w:author="Zoiner Tejada" w:date="2019-11-06T14:28:00Z">
        <w:del w:id="464" w:author="Joel Hulen" w:date="2019-11-08T15:33:00Z">
          <w:r w:rsidDel="00CF725D">
            <w:delText>Event generator</w:delText>
          </w:r>
        </w:del>
      </w:ins>
      <w:ins w:id="465" w:author="Zoiner Tejada" w:date="2019-11-06T14:29:00Z">
        <w:del w:id="466" w:author="Joel Hulen" w:date="2019-11-08T15:33:00Z">
          <w:r w:rsidDel="00CF725D">
            <w:delText xml:space="preserve">: </w:delText>
          </w:r>
          <w:r w:rsidRPr="005D5770" w:rsidDel="00CF725D">
            <w:delText xml:space="preserve">We provide a </w:delText>
          </w:r>
        </w:del>
      </w:ins>
      <w:ins w:id="467" w:author="Zoiner Tejada" w:date="2019-11-06T14:30:00Z">
        <w:del w:id="468" w:author="Joel Hulen" w:date="2019-11-08T15:32:00Z">
          <w:r w:rsidR="00057461" w:rsidDel="00CF725D">
            <w:delText>destination agnostic</w:delText>
          </w:r>
        </w:del>
      </w:ins>
      <w:ins w:id="469" w:author="Zoiner Tejada" w:date="2019-11-06T14:29:00Z">
        <w:del w:id="470" w:author="Joel Hulen" w:date="2019-11-08T15:32:00Z">
          <w:r w:rsidRPr="005D5770" w:rsidDel="00CF725D">
            <w:delText xml:space="preserve"> </w:delText>
          </w:r>
        </w:del>
        <w:del w:id="471" w:author="Joel Hulen" w:date="2019-11-08T15:33:00Z">
          <w:r w:rsidRPr="005D5770" w:rsidDel="00CF725D">
            <w:delText>data generator</w:delText>
          </w:r>
          <w:r w:rsidR="00C8077D" w:rsidDel="00CF725D">
            <w:delText xml:space="preserve"> (</w:delText>
          </w:r>
        </w:del>
      </w:ins>
      <w:ins w:id="472" w:author="Zoiner Tejada" w:date="2019-11-06T14:31:00Z">
        <w:del w:id="473" w:author="Joel Hulen" w:date="2019-11-08T15:33:00Z">
          <w:r w:rsidR="002170F1" w:rsidDel="00CF725D">
            <w:delText>as a simple</w:delText>
          </w:r>
          <w:r w:rsidR="0019795C" w:rsidDel="00CF725D">
            <w:delText>, easy to customize</w:delText>
          </w:r>
          <w:r w:rsidR="002170F1" w:rsidDel="00CF725D">
            <w:delText xml:space="preserve"> script</w:delText>
          </w:r>
        </w:del>
      </w:ins>
      <w:ins w:id="474" w:author="Zoiner Tejada" w:date="2019-11-06T14:29:00Z">
        <w:del w:id="475" w:author="Joel Hulen" w:date="2019-11-08T15:33:00Z">
          <w:r w:rsidR="00C8077D" w:rsidDel="00CF725D">
            <w:delText>)</w:delText>
          </w:r>
          <w:r w:rsidRPr="005D5770" w:rsidDel="00CF725D">
            <w:delText xml:space="preserve"> that simulates a user load and writes the events to </w:delText>
          </w:r>
        </w:del>
        <w:del w:id="476" w:author="Joel Hulen" w:date="2019-11-08T15:32:00Z">
          <w:r w:rsidRPr="005D5770" w:rsidDel="00CF725D">
            <w:delText>a flat file</w:delText>
          </w:r>
        </w:del>
        <w:del w:id="477" w:author="Joel Hulen" w:date="2019-11-08T15:33:00Z">
          <w:r w:rsidRPr="005D5770" w:rsidDel="00CF725D">
            <w:delText>.</w:delText>
          </w:r>
        </w:del>
        <w:del w:id="478" w:author="Joel Hulen" w:date="2019-11-08T15:32:00Z">
          <w:r w:rsidRPr="005D5770" w:rsidDel="00CF725D">
            <w:delText xml:space="preserve"> </w:delText>
          </w:r>
          <w:commentRangeStart w:id="479"/>
          <w:r w:rsidRPr="005D5770" w:rsidDel="00CF725D">
            <w:delText>Attendees can modify this code to target their streaming ingest target or use the flat file</w:delText>
          </w:r>
        </w:del>
      </w:ins>
      <w:ins w:id="480" w:author="Zoiner Tejada" w:date="2019-11-06T14:31:00Z">
        <w:del w:id="481" w:author="Joel Hulen" w:date="2019-11-08T15:32:00Z">
          <w:r w:rsidR="009E5F3E" w:rsidDel="00CF725D">
            <w:delText xml:space="preserve"> that results</w:delText>
          </w:r>
        </w:del>
      </w:ins>
      <w:ins w:id="482" w:author="Zoiner Tejada" w:date="2019-11-06T14:29:00Z">
        <w:del w:id="483" w:author="Joel Hulen" w:date="2019-11-08T15:32:00Z">
          <w:r w:rsidRPr="005D5770" w:rsidDel="00CF725D">
            <w:delText xml:space="preserve"> as a data source that is used by their own consumer application to “replay” to their streaming endpoint.</w:delText>
          </w:r>
        </w:del>
      </w:ins>
      <w:commentRangeEnd w:id="479"/>
      <w:del w:id="484" w:author="Joel Hulen" w:date="2019-11-08T15:32:00Z">
        <w:r w:rsidR="000654EA" w:rsidDel="00CF725D">
          <w:rPr>
            <w:rStyle w:val="CommentReference"/>
          </w:rPr>
          <w:commentReference w:id="479"/>
        </w:r>
      </w:del>
    </w:p>
    <w:p w14:paraId="2803DB23" w14:textId="1D185915" w:rsidR="003B0223" w:rsidDel="00CF725D" w:rsidRDefault="003B0223" w:rsidP="009910B0">
      <w:pPr>
        <w:spacing w:after="0" w:line="240" w:lineRule="auto"/>
        <w:textAlignment w:val="center"/>
        <w:rPr>
          <w:ins w:id="485" w:author="Zoiner Tejada" w:date="2019-11-06T09:25:00Z"/>
          <w:del w:id="486" w:author="Joel Hulen" w:date="2019-11-08T15:33:00Z"/>
          <w:rFonts w:ascii="Calibri" w:eastAsia="Times New Roman" w:hAnsi="Calibri" w:cs="Calibri"/>
        </w:rPr>
      </w:pPr>
    </w:p>
    <w:p w14:paraId="43D91F5C" w14:textId="77777777" w:rsidR="003B0223" w:rsidRDefault="003B0223" w:rsidP="009910B0">
      <w:pPr>
        <w:spacing w:after="0" w:line="240" w:lineRule="auto"/>
        <w:textAlignment w:val="center"/>
        <w:rPr>
          <w:ins w:id="487" w:author="Zoiner Tejada" w:date="2019-11-06T09:22:00Z"/>
          <w:rFonts w:ascii="Calibri" w:eastAsia="Times New Roman" w:hAnsi="Calibri" w:cs="Calibri"/>
        </w:rPr>
      </w:pPr>
    </w:p>
    <w:p w14:paraId="699D5D49" w14:textId="5E99AD99" w:rsidR="009910B0" w:rsidDel="009B0A47" w:rsidRDefault="009910B0" w:rsidP="009910B0">
      <w:pPr>
        <w:spacing w:after="0" w:line="240" w:lineRule="auto"/>
        <w:textAlignment w:val="center"/>
        <w:rPr>
          <w:del w:id="488" w:author="Zoiner Tejada" w:date="2019-11-06T10:20:00Z"/>
          <w:rFonts w:ascii="Calibri" w:eastAsia="Times New Roman" w:hAnsi="Calibri" w:cs="Calibri"/>
        </w:rPr>
      </w:pPr>
      <w:del w:id="489" w:author="Zoiner Tejada" w:date="2019-11-06T10:20:00Z">
        <w:r w:rsidDel="009B0A47">
          <w:rPr>
            <w:rFonts w:ascii="Calibri" w:eastAsia="Times New Roman" w:hAnsi="Calibri" w:cs="Calibri"/>
          </w:rPr>
          <w:delText>A n</w:delText>
        </w:r>
        <w:r w:rsidRPr="009910B0" w:rsidDel="009B0A47">
          <w:rPr>
            <w:rFonts w:ascii="Calibri" w:eastAsia="Times New Roman" w:hAnsi="Calibri" w:cs="Calibri"/>
          </w:rPr>
          <w:delText xml:space="preserve">ew requirement came in from HQ to stream all new customer orders to the noSQL store. </w:delText>
        </w:r>
      </w:del>
      <w:del w:id="490" w:author="Zoiner Tejada" w:date="2019-11-06T10:19:00Z">
        <w:r w:rsidRPr="009910B0" w:rsidDel="0082217F">
          <w:rPr>
            <w:rFonts w:ascii="Calibri" w:eastAsia="Times New Roman" w:hAnsi="Calibri" w:cs="Calibri"/>
          </w:rPr>
          <w:delText>They also want to migrate the old orders from the SQL db to have all order history maintained in one place.</w:delText>
        </w:r>
      </w:del>
    </w:p>
    <w:p w14:paraId="73F71FE8" w14:textId="73A7BEC6" w:rsidR="00281557" w:rsidDel="009B0A47" w:rsidRDefault="00281557" w:rsidP="00281557">
      <w:pPr>
        <w:pStyle w:val="ListParagraph"/>
        <w:numPr>
          <w:ilvl w:val="0"/>
          <w:numId w:val="38"/>
        </w:numPr>
        <w:spacing w:after="0" w:line="240" w:lineRule="auto"/>
        <w:textAlignment w:val="center"/>
        <w:rPr>
          <w:del w:id="491" w:author="Zoiner Tejada" w:date="2019-11-06T10:20:00Z"/>
          <w:rFonts w:ascii="Calibri" w:eastAsia="Times New Roman" w:hAnsi="Calibri" w:cs="Calibri"/>
        </w:rPr>
      </w:pPr>
      <w:del w:id="492" w:author="Zoiner Tejada" w:date="2019-11-06T10:20:00Z">
        <w:r w:rsidDel="009B0A47">
          <w:rPr>
            <w:rFonts w:ascii="Calibri" w:eastAsia="Times New Roman" w:hAnsi="Calibri" w:cs="Calibri"/>
          </w:rPr>
          <w:delText>Potentially h</w:delText>
        </w:r>
        <w:r w:rsidRPr="00512064" w:rsidDel="009B0A47">
          <w:rPr>
            <w:rFonts w:ascii="Calibri" w:eastAsia="Times New Roman" w:hAnsi="Calibri" w:cs="Calibri"/>
          </w:rPr>
          <w:delText>ave a slightly different schema for new records</w:delText>
        </w:r>
        <w:r w:rsidDel="009B0A47">
          <w:rPr>
            <w:rFonts w:ascii="Calibri" w:eastAsia="Times New Roman" w:hAnsi="Calibri" w:cs="Calibri"/>
          </w:rPr>
          <w:delText xml:space="preserve"> streamed in vs. old records migrated</w:delText>
        </w:r>
        <w:r w:rsidRPr="00512064" w:rsidDel="009B0A47">
          <w:rPr>
            <w:rFonts w:ascii="Calibri" w:eastAsia="Times New Roman" w:hAnsi="Calibri" w:cs="Calibri"/>
          </w:rPr>
          <w:delText xml:space="preserve"> to highlight flexible schema</w:delText>
        </w:r>
        <w:r w:rsidDel="009B0A47">
          <w:rPr>
            <w:rFonts w:ascii="Calibri" w:eastAsia="Times New Roman" w:hAnsi="Calibri" w:cs="Calibri"/>
          </w:rPr>
          <w:delText xml:space="preserve"> of noSQL</w:delText>
        </w:r>
      </w:del>
    </w:p>
    <w:p w14:paraId="429BF447" w14:textId="37FA954B" w:rsidR="00281557" w:rsidRPr="00281557" w:rsidDel="009B0A47" w:rsidRDefault="00281557" w:rsidP="00281557">
      <w:pPr>
        <w:pStyle w:val="ListParagraph"/>
        <w:numPr>
          <w:ilvl w:val="0"/>
          <w:numId w:val="38"/>
        </w:numPr>
        <w:spacing w:after="0" w:line="240" w:lineRule="auto"/>
        <w:textAlignment w:val="center"/>
        <w:rPr>
          <w:del w:id="493" w:author="Zoiner Tejada" w:date="2019-11-06T10:20:00Z"/>
          <w:rFonts w:ascii="Calibri" w:eastAsia="Times New Roman" w:hAnsi="Calibri" w:cs="Calibri"/>
        </w:rPr>
      </w:pPr>
      <w:del w:id="494" w:author="Zoiner Tejada" w:date="2019-11-06T10:20:00Z">
        <w:r w:rsidDel="009B0A47">
          <w:rPr>
            <w:rFonts w:ascii="Calibri" w:eastAsia="Times New Roman" w:hAnsi="Calibri" w:cs="Calibri"/>
          </w:rPr>
          <w:delText>Potentially think of a sample access pattern to inform attendees on how to partition</w:delText>
        </w:r>
      </w:del>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65"/>
        <w:gridCol w:w="755"/>
      </w:tblGrid>
      <w:tr w:rsidR="0070403F" w:rsidRPr="00907C96" w:rsidDel="009B0A47" w14:paraId="4DDAE2FC" w14:textId="114E9C6D" w:rsidTr="00E36DE5">
        <w:trPr>
          <w:del w:id="495" w:author="Zoiner Tejada" w:date="2019-11-06T10:20:00Z"/>
        </w:trPr>
        <w:tc>
          <w:tcPr>
            <w:tcW w:w="94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0DCD2A" w14:textId="2262738A" w:rsidR="0070403F" w:rsidRPr="00907C96" w:rsidDel="009B0A47" w:rsidRDefault="0070403F" w:rsidP="00E36DE5">
            <w:pPr>
              <w:spacing w:after="0" w:line="240" w:lineRule="auto"/>
              <w:rPr>
                <w:del w:id="496" w:author="Zoiner Tejada" w:date="2019-11-06T10:20:00Z"/>
                <w:rFonts w:ascii="Calibri" w:eastAsia="Times New Roman" w:hAnsi="Calibri" w:cs="Calibri"/>
              </w:rPr>
            </w:pPr>
            <w:del w:id="497" w:author="Zoiner Tejada" w:date="2019-11-06T10:20:00Z">
              <w:r w:rsidRPr="00907C96" w:rsidDel="009B0A47">
                <w:rPr>
                  <w:rFonts w:ascii="Calibri" w:eastAsia="Times New Roman" w:hAnsi="Calibri" w:cs="Calibri"/>
                </w:rPr>
                <w:delText>Write the page content</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848479" w14:textId="6A7B2530" w:rsidR="0070403F" w:rsidRPr="00907C96" w:rsidDel="009B0A47" w:rsidRDefault="0070403F" w:rsidP="00E36DE5">
            <w:pPr>
              <w:spacing w:after="0" w:line="240" w:lineRule="auto"/>
              <w:rPr>
                <w:del w:id="498" w:author="Zoiner Tejada" w:date="2019-11-06T10:20:00Z"/>
                <w:rFonts w:ascii="Calibri" w:eastAsia="Times New Roman" w:hAnsi="Calibri" w:cs="Calibri"/>
              </w:rPr>
            </w:pPr>
            <w:del w:id="499" w:author="Zoiner Tejada" w:date="2019-11-06T10:20:00Z">
              <w:r w:rsidRPr="00907C96" w:rsidDel="009B0A47">
                <w:rPr>
                  <w:rFonts w:ascii="Calibri" w:eastAsia="Times New Roman" w:hAnsi="Calibri" w:cs="Calibri"/>
                </w:rPr>
                <w:delText>4</w:delText>
              </w:r>
            </w:del>
          </w:p>
        </w:tc>
      </w:tr>
      <w:tr w:rsidR="0070403F" w:rsidRPr="00907C96" w:rsidDel="009B0A47" w14:paraId="2666B459" w14:textId="2DDDD34C" w:rsidTr="00E36DE5">
        <w:trPr>
          <w:del w:id="500" w:author="Zoiner Tejada" w:date="2019-11-06T10:20:00Z"/>
        </w:trPr>
        <w:tc>
          <w:tcPr>
            <w:tcW w:w="94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42C3E6" w14:textId="081FDD72" w:rsidR="0070403F" w:rsidRPr="00907C96" w:rsidDel="009B0A47" w:rsidRDefault="0070403F" w:rsidP="00E36DE5">
            <w:pPr>
              <w:spacing w:after="0" w:line="240" w:lineRule="auto"/>
              <w:rPr>
                <w:del w:id="501" w:author="Zoiner Tejada" w:date="2019-11-06T10:20:00Z"/>
                <w:rFonts w:ascii="Calibri" w:eastAsia="Times New Roman" w:hAnsi="Calibri" w:cs="Calibri"/>
              </w:rPr>
            </w:pPr>
            <w:del w:id="502" w:author="Zoiner Tejada" w:date="2019-11-06T10:20:00Z">
              <w:r w:rsidRPr="00907C96" w:rsidDel="009B0A47">
                <w:rPr>
                  <w:rFonts w:ascii="Calibri" w:eastAsia="Times New Roman" w:hAnsi="Calibri" w:cs="Calibri"/>
                </w:rPr>
                <w:delText>Build the initial SQL DB and load with some data for orders</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622D0A" w14:textId="2A9EEC59" w:rsidR="0070403F" w:rsidRPr="00907C96" w:rsidDel="009B0A47" w:rsidRDefault="0070403F" w:rsidP="00E36DE5">
            <w:pPr>
              <w:spacing w:after="0" w:line="240" w:lineRule="auto"/>
              <w:rPr>
                <w:del w:id="503" w:author="Zoiner Tejada" w:date="2019-11-06T10:20:00Z"/>
                <w:rFonts w:ascii="Calibri" w:eastAsia="Times New Roman" w:hAnsi="Calibri" w:cs="Calibri"/>
              </w:rPr>
            </w:pPr>
            <w:del w:id="504" w:author="Zoiner Tejada" w:date="2019-11-06T10:20:00Z">
              <w:r w:rsidRPr="00907C96" w:rsidDel="009B0A47">
                <w:rPr>
                  <w:rFonts w:ascii="Calibri" w:eastAsia="Times New Roman" w:hAnsi="Calibri" w:cs="Calibri"/>
                </w:rPr>
                <w:delText>32</w:delText>
              </w:r>
            </w:del>
          </w:p>
        </w:tc>
      </w:tr>
      <w:tr w:rsidR="0070403F" w:rsidRPr="00907C96" w:rsidDel="009B0A47" w14:paraId="69CC1508" w14:textId="39403B00" w:rsidTr="00E36DE5">
        <w:trPr>
          <w:del w:id="505" w:author="Zoiner Tejada" w:date="2019-11-06T10:20:00Z"/>
        </w:trPr>
        <w:tc>
          <w:tcPr>
            <w:tcW w:w="94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217A65" w14:textId="1A8924CE" w:rsidR="0070403F" w:rsidRPr="00907C96" w:rsidDel="009B0A47" w:rsidRDefault="0070403F" w:rsidP="00E36DE5">
            <w:pPr>
              <w:spacing w:after="0" w:line="240" w:lineRule="auto"/>
              <w:rPr>
                <w:del w:id="506" w:author="Zoiner Tejada" w:date="2019-11-06T10:20:00Z"/>
                <w:rFonts w:ascii="Calibri" w:eastAsia="Times New Roman" w:hAnsi="Calibri" w:cs="Calibri"/>
              </w:rPr>
            </w:pPr>
            <w:del w:id="507" w:author="Zoiner Tejada" w:date="2019-11-06T10:20:00Z">
              <w:r w:rsidRPr="00907C96" w:rsidDel="009B0A47">
                <w:rPr>
                  <w:rFonts w:ascii="Calibri" w:eastAsia="Times New Roman" w:hAnsi="Calibri" w:cs="Calibri"/>
                </w:rPr>
                <w:delText>Build the orders to stream to an Event Hub</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615A26" w14:textId="62B79E49" w:rsidR="0070403F" w:rsidRPr="00907C96" w:rsidDel="009B0A47" w:rsidRDefault="0070403F" w:rsidP="00E36DE5">
            <w:pPr>
              <w:spacing w:after="0" w:line="240" w:lineRule="auto"/>
              <w:rPr>
                <w:del w:id="508" w:author="Zoiner Tejada" w:date="2019-11-06T10:20:00Z"/>
                <w:rFonts w:ascii="Calibri" w:eastAsia="Times New Roman" w:hAnsi="Calibri" w:cs="Calibri"/>
              </w:rPr>
            </w:pPr>
            <w:del w:id="509" w:author="Zoiner Tejada" w:date="2019-11-06T10:20:00Z">
              <w:r w:rsidRPr="00907C96" w:rsidDel="009B0A47">
                <w:rPr>
                  <w:rFonts w:ascii="Calibri" w:eastAsia="Times New Roman" w:hAnsi="Calibri" w:cs="Calibri"/>
                </w:rPr>
                <w:delText>8</w:delText>
              </w:r>
            </w:del>
          </w:p>
        </w:tc>
      </w:tr>
      <w:tr w:rsidR="0070403F" w:rsidRPr="00907C96" w:rsidDel="009B0A47" w14:paraId="06C089ED" w14:textId="5820887B" w:rsidTr="00E36DE5">
        <w:trPr>
          <w:del w:id="510" w:author="Zoiner Tejada" w:date="2019-11-06T10:20:00Z"/>
        </w:trPr>
        <w:tc>
          <w:tcPr>
            <w:tcW w:w="94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4FBAB5" w14:textId="52D3D0C8" w:rsidR="0070403F" w:rsidRPr="00907C96" w:rsidDel="009B0A47" w:rsidRDefault="0070403F" w:rsidP="00E36DE5">
            <w:pPr>
              <w:spacing w:after="0" w:line="240" w:lineRule="auto"/>
              <w:rPr>
                <w:del w:id="511" w:author="Zoiner Tejada" w:date="2019-11-06T10:20:00Z"/>
                <w:rFonts w:ascii="Calibri" w:eastAsia="Times New Roman" w:hAnsi="Calibri" w:cs="Calibri"/>
              </w:rPr>
            </w:pPr>
            <w:del w:id="512" w:author="Zoiner Tejada" w:date="2019-11-06T10:20:00Z">
              <w:r w:rsidRPr="00907C96" w:rsidDel="009B0A47">
                <w:rPr>
                  <w:rFonts w:ascii="Calibri" w:eastAsia="Times New Roman" w:hAnsi="Calibri" w:cs="Calibri"/>
                </w:rPr>
                <w:delText>Build the coach's guide</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BA93AF" w14:textId="6E734B66" w:rsidR="0070403F" w:rsidRPr="00907C96" w:rsidDel="009B0A47" w:rsidRDefault="0070403F" w:rsidP="00E36DE5">
            <w:pPr>
              <w:spacing w:after="0" w:line="240" w:lineRule="auto"/>
              <w:rPr>
                <w:del w:id="513" w:author="Zoiner Tejada" w:date="2019-11-06T10:20:00Z"/>
                <w:rFonts w:ascii="Calibri" w:eastAsia="Times New Roman" w:hAnsi="Calibri" w:cs="Calibri"/>
              </w:rPr>
            </w:pPr>
            <w:del w:id="514" w:author="Zoiner Tejada" w:date="2019-11-06T10:20:00Z">
              <w:r w:rsidRPr="00907C96" w:rsidDel="009B0A47">
                <w:rPr>
                  <w:rFonts w:ascii="Calibri" w:eastAsia="Times New Roman" w:hAnsi="Calibri" w:cs="Calibri"/>
                </w:rPr>
                <w:delText>4</w:delText>
              </w:r>
            </w:del>
          </w:p>
        </w:tc>
      </w:tr>
      <w:tr w:rsidR="0070403F" w:rsidRPr="00907C96" w:rsidDel="009B0A47" w14:paraId="3C321D6D" w14:textId="1A6CB6FD" w:rsidTr="00E36DE5">
        <w:trPr>
          <w:del w:id="515" w:author="Zoiner Tejada" w:date="2019-11-06T10:20:00Z"/>
        </w:trPr>
        <w:tc>
          <w:tcPr>
            <w:tcW w:w="9444"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23780B90" w14:textId="7967DD57" w:rsidR="0070403F" w:rsidRPr="00907C96" w:rsidDel="009B0A47" w:rsidRDefault="0070403F" w:rsidP="00E36DE5">
            <w:pPr>
              <w:spacing w:after="0" w:line="240" w:lineRule="auto"/>
              <w:jc w:val="right"/>
              <w:rPr>
                <w:del w:id="516" w:author="Zoiner Tejada" w:date="2019-11-06T10:20:00Z"/>
                <w:rFonts w:ascii="Calibri" w:eastAsia="Times New Roman" w:hAnsi="Calibri" w:cs="Calibri"/>
              </w:rPr>
            </w:pPr>
            <w:del w:id="517" w:author="Zoiner Tejada" w:date="2019-11-06T10:20:00Z">
              <w:r w:rsidRPr="00907C96" w:rsidDel="009B0A47">
                <w:rPr>
                  <w:rFonts w:ascii="Calibri" w:eastAsia="Times New Roman" w:hAnsi="Calibri" w:cs="Calibri"/>
                </w:rPr>
                <w:delText>TOTAL</w:delText>
              </w:r>
            </w:del>
          </w:p>
        </w:tc>
        <w:tc>
          <w:tcPr>
            <w:tcW w:w="870"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4F604B35" w14:textId="3641EEA3" w:rsidR="0070403F" w:rsidRPr="00907C96" w:rsidDel="009B0A47" w:rsidRDefault="0070403F" w:rsidP="00E36DE5">
            <w:pPr>
              <w:spacing w:after="0" w:line="240" w:lineRule="auto"/>
              <w:jc w:val="right"/>
              <w:rPr>
                <w:del w:id="518" w:author="Zoiner Tejada" w:date="2019-11-06T10:20:00Z"/>
                <w:rFonts w:ascii="Calibri" w:eastAsia="Times New Roman" w:hAnsi="Calibri" w:cs="Calibri"/>
              </w:rPr>
            </w:pPr>
            <w:del w:id="519" w:author="Zoiner Tejada" w:date="2019-11-06T10:20:00Z">
              <w:r w:rsidRPr="00907C96" w:rsidDel="009B0A47">
                <w:rPr>
                  <w:rFonts w:ascii="Calibri" w:eastAsia="Times New Roman" w:hAnsi="Calibri" w:cs="Calibri"/>
                </w:rPr>
                <w:delText>48</w:delText>
              </w:r>
            </w:del>
          </w:p>
        </w:tc>
      </w:tr>
    </w:tbl>
    <w:p w14:paraId="699FAB06" w14:textId="5406178B" w:rsidR="0070403F" w:rsidRPr="00907C96" w:rsidDel="009B0A47" w:rsidRDefault="0070403F" w:rsidP="0070403F">
      <w:pPr>
        <w:spacing w:after="0" w:line="240" w:lineRule="auto"/>
        <w:ind w:left="540"/>
        <w:rPr>
          <w:del w:id="520" w:author="Zoiner Tejada" w:date="2019-11-06T10:20:00Z"/>
          <w:rFonts w:ascii="Calibri" w:eastAsia="Times New Roman" w:hAnsi="Calibri" w:cs="Calibri"/>
        </w:rPr>
      </w:pPr>
      <w:commentRangeStart w:id="521"/>
      <w:del w:id="522" w:author="Zoiner Tejada" w:date="2019-11-06T10:20:00Z">
        <w:r w:rsidRPr="00907C96" w:rsidDel="009B0A47">
          <w:rPr>
            <w:rFonts w:ascii="Calibri" w:eastAsia="Times New Roman" w:hAnsi="Calibri" w:cs="Calibri"/>
          </w:rPr>
          <w:delText> </w:delText>
        </w:r>
      </w:del>
    </w:p>
    <w:p w14:paraId="2D70E983" w14:textId="183D4AC9" w:rsidR="0070403F" w:rsidRPr="00907C96" w:rsidDel="009B0A47" w:rsidRDefault="0070403F" w:rsidP="0070403F">
      <w:pPr>
        <w:spacing w:after="0" w:line="240" w:lineRule="auto"/>
        <w:rPr>
          <w:del w:id="523" w:author="Zoiner Tejada" w:date="2019-11-06T10:20:00Z"/>
          <w:rFonts w:ascii="Calibri" w:eastAsia="Times New Roman" w:hAnsi="Calibri" w:cs="Calibri"/>
        </w:rPr>
      </w:pPr>
      <w:del w:id="524" w:author="Zoiner Tejada" w:date="2019-11-06T10:20:00Z">
        <w:r w:rsidRPr="00907C96" w:rsidDel="009B0A47">
          <w:rPr>
            <w:rFonts w:ascii="Calibri" w:eastAsia="Times New Roman" w:hAnsi="Calibri" w:cs="Calibri"/>
          </w:rPr>
          <w:delText> </w:delText>
        </w:r>
      </w:del>
    </w:p>
    <w:p w14:paraId="5FBB0262" w14:textId="119C8B01" w:rsidR="0070403F" w:rsidRPr="00907C96" w:rsidRDefault="0070403F" w:rsidP="0070403F">
      <w:pPr>
        <w:pStyle w:val="Heading3"/>
        <w:rPr>
          <w:rFonts w:eastAsia="Times New Roman"/>
        </w:rPr>
      </w:pPr>
      <w:bookmarkStart w:id="525" w:name="_Toc23322412"/>
      <w:r w:rsidRPr="00907C96">
        <w:rPr>
          <w:rFonts w:eastAsia="Times New Roman"/>
        </w:rPr>
        <w:t xml:space="preserve">Challenge </w:t>
      </w:r>
      <w:ins w:id="526" w:author="Joel Hulen" w:date="2019-11-08T15:34:00Z">
        <w:r w:rsidR="00CF725D">
          <w:rPr>
            <w:rFonts w:eastAsia="Times New Roman"/>
          </w:rPr>
          <w:t>4</w:t>
        </w:r>
      </w:ins>
      <w:ins w:id="527" w:author="Zoiner Tejada" w:date="2019-11-06T10:20:00Z">
        <w:del w:id="528" w:author="Joel Hulen" w:date="2019-11-08T15:34:00Z">
          <w:r w:rsidR="009B0A47" w:rsidDel="00CF725D">
            <w:rPr>
              <w:rFonts w:eastAsia="Times New Roman"/>
            </w:rPr>
            <w:delText>5</w:delText>
          </w:r>
        </w:del>
      </w:ins>
      <w:del w:id="529" w:author="Zoiner Tejada" w:date="2019-11-06T10:20:00Z">
        <w:r w:rsidRPr="00907C96" w:rsidDel="009B0A47">
          <w:rPr>
            <w:rFonts w:eastAsia="Times New Roman"/>
          </w:rPr>
          <w:delText>4</w:delText>
        </w:r>
      </w:del>
      <w:r w:rsidRPr="00907C96">
        <w:rPr>
          <w:rFonts w:eastAsia="Times New Roman"/>
        </w:rPr>
        <w:t xml:space="preserve">: </w:t>
      </w:r>
      <w:del w:id="530" w:author="Zoiner Tejada" w:date="2019-11-06T15:35:00Z">
        <w:r w:rsidRPr="00907C96" w:rsidDel="00523612">
          <w:rPr>
            <w:rFonts w:eastAsia="Times New Roman"/>
          </w:rPr>
          <w:delText>Change Feed and Materialized Views</w:delText>
        </w:r>
      </w:del>
      <w:bookmarkEnd w:id="525"/>
      <w:ins w:id="531" w:author="Zoiner Tejada" w:date="2019-11-06T15:35:00Z">
        <w:r w:rsidR="00523612">
          <w:rPr>
            <w:rFonts w:eastAsia="Times New Roman"/>
          </w:rPr>
          <w:t>Events are the center of our universe</w:t>
        </w:r>
      </w:ins>
      <w:commentRangeEnd w:id="521"/>
      <w:r w:rsidR="004730CB">
        <w:rPr>
          <w:rStyle w:val="CommentReference"/>
          <w:rFonts w:asciiTheme="minorHAnsi" w:eastAsiaTheme="minorHAnsi" w:hAnsiTheme="minorHAnsi" w:cstheme="minorBidi"/>
          <w:color w:val="auto"/>
        </w:rPr>
        <w:commentReference w:id="521"/>
      </w:r>
    </w:p>
    <w:p w14:paraId="36EC1A56" w14:textId="77777777" w:rsidR="00CF725D" w:rsidRDefault="00CF725D" w:rsidP="00CF725D">
      <w:pPr>
        <w:spacing w:after="0" w:line="240" w:lineRule="auto"/>
        <w:textAlignment w:val="center"/>
        <w:rPr>
          <w:ins w:id="532" w:author="Joel Hulen" w:date="2019-11-08T15:33:00Z"/>
          <w:rFonts w:ascii="Calibri" w:eastAsia="Times New Roman" w:hAnsi="Calibri" w:cs="Calibri"/>
        </w:rPr>
      </w:pPr>
      <w:ins w:id="533" w:author="Joel Hulen" w:date="2019-11-08T15:33:00Z">
        <w:r>
          <w:rPr>
            <w:rFonts w:ascii="Calibri" w:eastAsia="Times New Roman" w:hAnsi="Calibri" w:cs="Calibri"/>
          </w:rPr>
          <w:t xml:space="preserve">Contoso would like to add new feature to the solution that collect events from user behavior, as users interact with the web app. This telemetry would initially be used for understanding patterns of behavior, but in the longer term they foresee using it to build a movie recommendation system. </w:t>
        </w:r>
      </w:ins>
    </w:p>
    <w:p w14:paraId="1ABB1409" w14:textId="77777777" w:rsidR="00CF725D" w:rsidRDefault="00CF725D" w:rsidP="00CF725D">
      <w:pPr>
        <w:spacing w:after="0" w:line="240" w:lineRule="auto"/>
        <w:textAlignment w:val="center"/>
        <w:rPr>
          <w:ins w:id="534" w:author="Joel Hulen" w:date="2019-11-08T15:33:00Z"/>
          <w:rFonts w:ascii="Calibri" w:eastAsia="Times New Roman" w:hAnsi="Calibri" w:cs="Calibri"/>
        </w:rPr>
      </w:pPr>
    </w:p>
    <w:p w14:paraId="15FC58FE" w14:textId="77777777" w:rsidR="00CF725D" w:rsidRDefault="00CF725D" w:rsidP="00CF725D">
      <w:pPr>
        <w:spacing w:after="0" w:line="240" w:lineRule="auto"/>
        <w:textAlignment w:val="center"/>
        <w:rPr>
          <w:ins w:id="535" w:author="Joel Hulen" w:date="2019-11-08T15:33:00Z"/>
          <w:rFonts w:ascii="Calibri" w:eastAsia="Times New Roman" w:hAnsi="Calibri" w:cs="Calibri"/>
        </w:rPr>
      </w:pPr>
      <w:ins w:id="536" w:author="Joel Hulen" w:date="2019-11-08T15:33:00Z">
        <w:r>
          <w:rPr>
            <w:rFonts w:ascii="Calibri" w:eastAsia="Times New Roman" w:hAnsi="Calibri" w:cs="Calibri"/>
          </w:rPr>
          <w:t>These events will stream will be streamed in near-real time from the website to the back end that collects them, which should be able to handle high volumes of ingest with minimal latency and, if possible, no loss of events.</w:t>
        </w:r>
      </w:ins>
    </w:p>
    <w:p w14:paraId="0CEEB2D6" w14:textId="77777777" w:rsidR="00CF725D" w:rsidRDefault="00CF725D" w:rsidP="00CF725D">
      <w:pPr>
        <w:spacing w:after="0" w:line="240" w:lineRule="auto"/>
        <w:textAlignment w:val="center"/>
        <w:rPr>
          <w:ins w:id="537" w:author="Joel Hulen" w:date="2019-11-08T15:33:00Z"/>
          <w:rFonts w:ascii="Calibri" w:eastAsia="Times New Roman" w:hAnsi="Calibri" w:cs="Calibri"/>
        </w:rPr>
      </w:pPr>
    </w:p>
    <w:p w14:paraId="073A8396" w14:textId="6F40DEB1" w:rsidR="0046281D" w:rsidRDefault="0046281D" w:rsidP="00142B31">
      <w:pPr>
        <w:spacing w:after="0" w:line="240" w:lineRule="auto"/>
        <w:rPr>
          <w:ins w:id="538" w:author="Zoiner Tejada" w:date="2019-11-06T15:02:00Z"/>
          <w:rFonts w:ascii="Calibri" w:eastAsia="Times New Roman" w:hAnsi="Calibri" w:cs="Calibri"/>
        </w:rPr>
      </w:pPr>
      <w:ins w:id="539" w:author="Zoiner Tejada" w:date="2019-11-06T14:33:00Z">
        <w:r>
          <w:rPr>
            <w:rFonts w:ascii="Calibri" w:eastAsia="Times New Roman" w:hAnsi="Calibri" w:cs="Calibri"/>
          </w:rPr>
          <w:t>Contoso would like to create report style views summarizing the activity of users on the website. As new events arrive</w:t>
        </w:r>
      </w:ins>
      <w:ins w:id="540" w:author="Zoiner Tejada" w:date="2019-11-06T14:34:00Z">
        <w:r>
          <w:rPr>
            <w:rFonts w:ascii="Calibri" w:eastAsia="Times New Roman" w:hAnsi="Calibri" w:cs="Calibri"/>
          </w:rPr>
          <w:t xml:space="preserve"> they would like to see </w:t>
        </w:r>
      </w:ins>
      <w:ins w:id="541" w:author="Zoiner Tejada" w:date="2019-11-06T14:35:00Z">
        <w:r>
          <w:rPr>
            <w:rFonts w:ascii="Calibri" w:eastAsia="Times New Roman" w:hAnsi="Calibri" w:cs="Calibri"/>
          </w:rPr>
          <w:t xml:space="preserve">some of </w:t>
        </w:r>
      </w:ins>
      <w:ins w:id="542" w:author="Zoiner Tejada" w:date="2019-11-06T14:34:00Z">
        <w:r>
          <w:rPr>
            <w:rFonts w:ascii="Calibri" w:eastAsia="Times New Roman" w:hAnsi="Calibri" w:cs="Calibri"/>
          </w:rPr>
          <w:t>the statistics u</w:t>
        </w:r>
      </w:ins>
      <w:ins w:id="543" w:author="Zoiner Tejada" w:date="2019-11-06T14:35:00Z">
        <w:r>
          <w:rPr>
            <w:rFonts w:ascii="Calibri" w:eastAsia="Times New Roman" w:hAnsi="Calibri" w:cs="Calibri"/>
          </w:rPr>
          <w:t xml:space="preserve">pdate in near real time. </w:t>
        </w:r>
      </w:ins>
      <w:ins w:id="544" w:author="Zoiner Tejada" w:date="2019-11-06T14:33:00Z">
        <w:r>
          <w:rPr>
            <w:rFonts w:ascii="Calibri" w:eastAsia="Times New Roman" w:hAnsi="Calibri" w:cs="Calibri"/>
          </w:rPr>
          <w:t xml:space="preserve"> </w:t>
        </w:r>
      </w:ins>
      <w:ins w:id="545" w:author="Zoiner Tejada" w:date="2019-11-06T14:35:00Z">
        <w:r>
          <w:rPr>
            <w:rFonts w:ascii="Calibri" w:eastAsia="Times New Roman" w:hAnsi="Calibri" w:cs="Calibri"/>
          </w:rPr>
          <w:t xml:space="preserve">Other statistics they want to update during specific windows, like hourly and daily. </w:t>
        </w:r>
      </w:ins>
    </w:p>
    <w:p w14:paraId="15439399" w14:textId="5C8222A8" w:rsidR="00747F84" w:rsidRDefault="00747F84" w:rsidP="00142B31">
      <w:pPr>
        <w:spacing w:after="0" w:line="240" w:lineRule="auto"/>
        <w:rPr>
          <w:ins w:id="546" w:author="Zoiner Tejada" w:date="2019-11-06T14:44:00Z"/>
          <w:rFonts w:ascii="Calibri" w:eastAsia="Times New Roman" w:hAnsi="Calibri" w:cs="Calibri"/>
        </w:rPr>
      </w:pPr>
    </w:p>
    <w:p w14:paraId="07786B37" w14:textId="2642439B" w:rsidR="00747F84" w:rsidRDefault="00747F84" w:rsidP="00142B31">
      <w:pPr>
        <w:spacing w:after="0" w:line="240" w:lineRule="auto"/>
        <w:rPr>
          <w:ins w:id="547" w:author="Zoiner Tejada" w:date="2019-11-06T14:44:00Z"/>
          <w:rFonts w:ascii="Calibri" w:eastAsia="Times New Roman" w:hAnsi="Calibri" w:cs="Calibri"/>
        </w:rPr>
      </w:pPr>
      <w:ins w:id="548" w:author="Zoiner Tejada" w:date="2019-11-06T14:44:00Z">
        <w:r>
          <w:rPr>
            <w:rFonts w:ascii="Calibri" w:eastAsia="Times New Roman" w:hAnsi="Calibri" w:cs="Calibri"/>
          </w:rPr>
          <w:t>Examples of these statistics include:</w:t>
        </w:r>
      </w:ins>
    </w:p>
    <w:p w14:paraId="1FE64F38" w14:textId="1DDDC842" w:rsidR="00747F84" w:rsidRPr="00747F84" w:rsidRDefault="00747F84">
      <w:pPr>
        <w:pStyle w:val="ListParagraph"/>
        <w:numPr>
          <w:ilvl w:val="0"/>
          <w:numId w:val="42"/>
        </w:numPr>
        <w:spacing w:after="0" w:line="240" w:lineRule="auto"/>
        <w:rPr>
          <w:ins w:id="549" w:author="Zoiner Tejada" w:date="2019-11-06T14:46:00Z"/>
          <w:rFonts w:ascii="Calibri" w:eastAsia="Times New Roman" w:hAnsi="Calibri" w:cs="Calibri"/>
          <w:rPrChange w:id="550" w:author="Zoiner Tejada" w:date="2019-11-06T14:46:00Z">
            <w:rPr>
              <w:ins w:id="551" w:author="Zoiner Tejada" w:date="2019-11-06T14:46:00Z"/>
            </w:rPr>
          </w:rPrChange>
        </w:rPr>
      </w:pPr>
      <w:ins w:id="552" w:author="Zoiner Tejada" w:date="2019-11-06T14:44:00Z">
        <w:r>
          <w:rPr>
            <w:rFonts w:ascii="Calibri" w:eastAsia="Times New Roman" w:hAnsi="Calibri" w:cs="Calibri"/>
          </w:rPr>
          <w:t>Count of</w:t>
        </w:r>
      </w:ins>
      <w:ins w:id="553" w:author="Zoiner Tejada" w:date="2019-11-06T14:45:00Z">
        <w:r>
          <w:rPr>
            <w:rFonts w:ascii="Calibri" w:eastAsia="Times New Roman" w:hAnsi="Calibri" w:cs="Calibri"/>
          </w:rPr>
          <w:t xml:space="preserve"> activity</w:t>
        </w:r>
      </w:ins>
      <w:ins w:id="554" w:author="Zoiner Tejada" w:date="2019-11-06T14:46:00Z">
        <w:r>
          <w:rPr>
            <w:rFonts w:ascii="Calibri" w:eastAsia="Times New Roman" w:hAnsi="Calibri" w:cs="Calibri"/>
          </w:rPr>
          <w:t xml:space="preserve"> (number of “view details”, “add to cart” and “purchase” events)</w:t>
        </w:r>
      </w:ins>
      <w:ins w:id="555" w:author="Zoiner Tejada" w:date="2019-11-06T14:45:00Z">
        <w:r w:rsidRPr="00747F84">
          <w:rPr>
            <w:rFonts w:ascii="Calibri" w:eastAsia="Times New Roman" w:hAnsi="Calibri" w:cs="Calibri"/>
            <w:rPrChange w:id="556" w:author="Zoiner Tejada" w:date="2019-11-06T14:46:00Z">
              <w:rPr/>
            </w:rPrChange>
          </w:rPr>
          <w:t xml:space="preserve"> for </w:t>
        </w:r>
      </w:ins>
      <w:ins w:id="557" w:author="Zoiner Tejada" w:date="2019-11-06T14:44:00Z">
        <w:r w:rsidRPr="00747F84">
          <w:rPr>
            <w:rFonts w:ascii="Calibri" w:eastAsia="Times New Roman" w:hAnsi="Calibri" w:cs="Calibri"/>
            <w:rPrChange w:id="558" w:author="Zoiner Tejada" w:date="2019-11-06T14:46:00Z">
              <w:rPr/>
            </w:rPrChange>
          </w:rPr>
          <w:t>this hour</w:t>
        </w:r>
      </w:ins>
      <w:ins w:id="559" w:author="Zoiner Tejada" w:date="2019-11-06T14:45:00Z">
        <w:r w:rsidRPr="00747F84">
          <w:rPr>
            <w:rFonts w:ascii="Calibri" w:eastAsia="Times New Roman" w:hAnsi="Calibri" w:cs="Calibri"/>
            <w:rPrChange w:id="560" w:author="Zoiner Tejada" w:date="2019-11-06T14:46:00Z">
              <w:rPr/>
            </w:rPrChange>
          </w:rPr>
          <w:t xml:space="preserve"> </w:t>
        </w:r>
      </w:ins>
    </w:p>
    <w:p w14:paraId="44A5E729" w14:textId="54949CC1" w:rsidR="00747F84" w:rsidRPr="00747F84" w:rsidRDefault="00747F84">
      <w:pPr>
        <w:pStyle w:val="ListParagraph"/>
        <w:numPr>
          <w:ilvl w:val="0"/>
          <w:numId w:val="42"/>
        </w:numPr>
        <w:spacing w:after="0" w:line="240" w:lineRule="auto"/>
        <w:rPr>
          <w:ins w:id="561" w:author="Zoiner Tejada" w:date="2019-11-06T14:44:00Z"/>
          <w:rFonts w:ascii="Calibri" w:eastAsia="Times New Roman" w:hAnsi="Calibri" w:cs="Calibri"/>
          <w:rPrChange w:id="562" w:author="Zoiner Tejada" w:date="2019-11-06T14:47:00Z">
            <w:rPr>
              <w:ins w:id="563" w:author="Zoiner Tejada" w:date="2019-11-06T14:44:00Z"/>
            </w:rPr>
          </w:rPrChange>
        </w:rPr>
      </w:pPr>
      <w:ins w:id="564" w:author="Zoiner Tejada" w:date="2019-11-06T14:46:00Z">
        <w:r>
          <w:rPr>
            <w:rFonts w:ascii="Calibri" w:eastAsia="Times New Roman" w:hAnsi="Calibri" w:cs="Calibri"/>
          </w:rPr>
          <w:t>Summary of activity</w:t>
        </w:r>
      </w:ins>
      <w:ins w:id="565" w:author="Zoiner Tejada" w:date="2019-11-06T14:47:00Z">
        <w:r>
          <w:rPr>
            <w:rFonts w:ascii="Calibri" w:eastAsia="Times New Roman" w:hAnsi="Calibri" w:cs="Calibri"/>
          </w:rPr>
          <w:t xml:space="preserve"> (number of “view details”, “add to cart”</w:t>
        </w:r>
      </w:ins>
      <w:ins w:id="566" w:author="Zoiner Tejada" w:date="2019-11-06T14:51:00Z">
        <w:r w:rsidR="00A67E7F">
          <w:rPr>
            <w:rFonts w:ascii="Calibri" w:eastAsia="Times New Roman" w:hAnsi="Calibri" w:cs="Calibri"/>
          </w:rPr>
          <w:t xml:space="preserve">, </w:t>
        </w:r>
      </w:ins>
      <w:ins w:id="567" w:author="Zoiner Tejada" w:date="2019-11-06T14:47:00Z">
        <w:r>
          <w:rPr>
            <w:rFonts w:ascii="Calibri" w:eastAsia="Times New Roman" w:hAnsi="Calibri" w:cs="Calibri"/>
          </w:rPr>
          <w:t>“purchase” events</w:t>
        </w:r>
      </w:ins>
      <w:ins w:id="568" w:author="Zoiner Tejada" w:date="2019-11-06T14:51:00Z">
        <w:r w:rsidR="00A67E7F">
          <w:rPr>
            <w:rFonts w:ascii="Calibri" w:eastAsia="Times New Roman" w:hAnsi="Calibri" w:cs="Calibri"/>
          </w:rPr>
          <w:t xml:space="preserve"> and revenue</w:t>
        </w:r>
      </w:ins>
      <w:ins w:id="569" w:author="Zoiner Tejada" w:date="2019-11-06T14:47:00Z">
        <w:r>
          <w:rPr>
            <w:rFonts w:ascii="Calibri" w:eastAsia="Times New Roman" w:hAnsi="Calibri" w:cs="Calibri"/>
          </w:rPr>
          <w:t>)</w:t>
        </w:r>
      </w:ins>
      <w:ins w:id="570" w:author="Zoiner Tejada" w:date="2019-11-06T14:46:00Z">
        <w:r w:rsidRPr="00747F84">
          <w:rPr>
            <w:rFonts w:ascii="Calibri" w:eastAsia="Times New Roman" w:hAnsi="Calibri" w:cs="Calibri"/>
            <w:rPrChange w:id="571" w:author="Zoiner Tejada" w:date="2019-11-06T14:47:00Z">
              <w:rPr/>
            </w:rPrChange>
          </w:rPr>
          <w:t xml:space="preserve"> for this day so far </w:t>
        </w:r>
      </w:ins>
    </w:p>
    <w:p w14:paraId="572848C1" w14:textId="61376FA0" w:rsidR="00747F84" w:rsidRDefault="00747F84" w:rsidP="00747F84">
      <w:pPr>
        <w:pStyle w:val="ListParagraph"/>
        <w:numPr>
          <w:ilvl w:val="0"/>
          <w:numId w:val="42"/>
        </w:numPr>
        <w:spacing w:after="0" w:line="240" w:lineRule="auto"/>
        <w:rPr>
          <w:ins w:id="572" w:author="Zoiner Tejada" w:date="2019-11-06T14:48:00Z"/>
          <w:rFonts w:ascii="Calibri" w:eastAsia="Times New Roman" w:hAnsi="Calibri" w:cs="Calibri"/>
        </w:rPr>
      </w:pPr>
      <w:ins w:id="573" w:author="Zoiner Tejada" w:date="2019-11-06T14:44:00Z">
        <w:r>
          <w:rPr>
            <w:rFonts w:ascii="Calibri" w:eastAsia="Times New Roman" w:hAnsi="Calibri" w:cs="Calibri"/>
          </w:rPr>
          <w:t>Top 10 most popular movie</w:t>
        </w:r>
      </w:ins>
      <w:ins w:id="574" w:author="Zoiner Tejada" w:date="2019-11-06T14:47:00Z">
        <w:r w:rsidR="000807FC">
          <w:rPr>
            <w:rFonts w:ascii="Calibri" w:eastAsia="Times New Roman" w:hAnsi="Calibri" w:cs="Calibri"/>
          </w:rPr>
          <w:t>s</w:t>
        </w:r>
      </w:ins>
      <w:ins w:id="575" w:author="Zoiner Tejada" w:date="2019-11-06T14:44:00Z">
        <w:r>
          <w:rPr>
            <w:rFonts w:ascii="Calibri" w:eastAsia="Times New Roman" w:hAnsi="Calibri" w:cs="Calibri"/>
          </w:rPr>
          <w:t xml:space="preserve"> purchased</w:t>
        </w:r>
      </w:ins>
      <w:ins w:id="576" w:author="Zoiner Tejada" w:date="2019-11-06T14:47:00Z">
        <w:r w:rsidR="000807FC">
          <w:rPr>
            <w:rFonts w:ascii="Calibri" w:eastAsia="Times New Roman" w:hAnsi="Calibri" w:cs="Calibri"/>
          </w:rPr>
          <w:t xml:space="preserve"> of all time</w:t>
        </w:r>
      </w:ins>
    </w:p>
    <w:p w14:paraId="26C228B0" w14:textId="42A9D4A3" w:rsidR="007D5C58" w:rsidRDefault="007D5C58" w:rsidP="00747F84">
      <w:pPr>
        <w:pStyle w:val="ListParagraph"/>
        <w:numPr>
          <w:ilvl w:val="0"/>
          <w:numId w:val="42"/>
        </w:numPr>
        <w:spacing w:after="0" w:line="240" w:lineRule="auto"/>
        <w:rPr>
          <w:ins w:id="577" w:author="Zoiner Tejada" w:date="2019-11-06T14:49:00Z"/>
          <w:rFonts w:ascii="Calibri" w:eastAsia="Times New Roman" w:hAnsi="Calibri" w:cs="Calibri"/>
        </w:rPr>
      </w:pPr>
      <w:ins w:id="578" w:author="Zoiner Tejada" w:date="2019-11-06T14:48:00Z">
        <w:r>
          <w:rPr>
            <w:rFonts w:ascii="Calibri" w:eastAsia="Times New Roman" w:hAnsi="Calibri" w:cs="Calibri"/>
          </w:rPr>
          <w:t>Most popular movie categories</w:t>
        </w:r>
      </w:ins>
    </w:p>
    <w:p w14:paraId="084F394D" w14:textId="20C1C20C" w:rsidR="00B66A10" w:rsidRPr="00747F84" w:rsidRDefault="00B66A10">
      <w:pPr>
        <w:pStyle w:val="ListParagraph"/>
        <w:numPr>
          <w:ilvl w:val="0"/>
          <w:numId w:val="42"/>
        </w:numPr>
        <w:spacing w:after="0" w:line="240" w:lineRule="auto"/>
        <w:rPr>
          <w:ins w:id="579" w:author="Zoiner Tejada" w:date="2019-11-06T14:36:00Z"/>
          <w:rFonts w:ascii="Calibri" w:eastAsia="Times New Roman" w:hAnsi="Calibri" w:cs="Calibri"/>
          <w:rPrChange w:id="580" w:author="Zoiner Tejada" w:date="2019-11-06T14:44:00Z">
            <w:rPr>
              <w:ins w:id="581" w:author="Zoiner Tejada" w:date="2019-11-06T14:36:00Z"/>
            </w:rPr>
          </w:rPrChange>
        </w:rPr>
        <w:pPrChange w:id="582" w:author="Zoiner Tejada" w:date="2019-11-06T14:44:00Z">
          <w:pPr>
            <w:spacing w:after="0" w:line="240" w:lineRule="auto"/>
          </w:pPr>
        </w:pPrChange>
      </w:pPr>
      <w:ins w:id="583" w:author="Zoiner Tejada" w:date="2019-11-06T14:49:00Z">
        <w:r>
          <w:rPr>
            <w:rFonts w:ascii="Calibri" w:eastAsia="Times New Roman" w:hAnsi="Calibri" w:cs="Calibri"/>
          </w:rPr>
          <w:t>Others – use your imagination on what data points would be interesting for Contoso</w:t>
        </w:r>
      </w:ins>
    </w:p>
    <w:p w14:paraId="7607374D" w14:textId="2F779900" w:rsidR="0046281D" w:rsidRDefault="0046281D" w:rsidP="00142B31">
      <w:pPr>
        <w:spacing w:after="0" w:line="240" w:lineRule="auto"/>
        <w:rPr>
          <w:ins w:id="584" w:author="Zoiner Tejada" w:date="2019-11-06T15:02:00Z"/>
          <w:rFonts w:ascii="Calibri" w:eastAsia="Times New Roman" w:hAnsi="Calibri" w:cs="Calibri"/>
        </w:rPr>
      </w:pPr>
    </w:p>
    <w:p w14:paraId="243F3062" w14:textId="72F9C070" w:rsidR="00586564" w:rsidRDefault="00586564" w:rsidP="00142B31">
      <w:pPr>
        <w:spacing w:after="0" w:line="240" w:lineRule="auto"/>
        <w:rPr>
          <w:ins w:id="585" w:author="Zoiner Tejada" w:date="2019-11-06T15:02:00Z"/>
          <w:rFonts w:ascii="Calibri" w:eastAsia="Times New Roman" w:hAnsi="Calibri" w:cs="Calibri"/>
        </w:rPr>
      </w:pPr>
      <w:commentRangeStart w:id="586"/>
      <w:ins w:id="587" w:author="Zoiner Tejada" w:date="2019-11-06T15:02:00Z">
        <w:r>
          <w:rPr>
            <w:rFonts w:ascii="Calibri" w:eastAsia="Times New Roman" w:hAnsi="Calibri" w:cs="Calibri"/>
          </w:rPr>
          <w:t>Additionally, Contoso would like ensure they have a layer of caching the reduces reads against the NoSQL store when the commonly retrieved movies are accessed. In their current deployment, they had explored doing this but got stuck figuring out how they could invalidate movies in the cache whose details had been changed, and do that in response to the change.</w:t>
        </w:r>
      </w:ins>
      <w:ins w:id="588" w:author="Zoiner Tejada" w:date="2019-11-06T15:04:00Z">
        <w:r w:rsidR="00BE563A">
          <w:rPr>
            <w:rFonts w:ascii="Calibri" w:eastAsia="Times New Roman" w:hAnsi="Calibri" w:cs="Calibri"/>
          </w:rPr>
          <w:t xml:space="preserve"> They were particularly concerned with ensuring that the cache would be properly adjusted, no matter how the change to the movie details was made (e.g., thru an admin website or a direct edit against the data</w:t>
        </w:r>
      </w:ins>
      <w:ins w:id="589" w:author="Zoiner Tejada" w:date="2019-11-06T15:05:00Z">
        <w:r w:rsidR="00BE563A">
          <w:rPr>
            <w:rFonts w:ascii="Calibri" w:eastAsia="Times New Roman" w:hAnsi="Calibri" w:cs="Calibri"/>
          </w:rPr>
          <w:t>base).</w:t>
        </w:r>
      </w:ins>
      <w:commentRangeEnd w:id="586"/>
      <w:r w:rsidR="000654EA">
        <w:rPr>
          <w:rStyle w:val="CommentReference"/>
        </w:rPr>
        <w:commentReference w:id="586"/>
      </w:r>
      <w:ins w:id="590" w:author="Joel Hulen" w:date="2019-11-09T11:36:00Z">
        <w:r w:rsidR="006A49D0">
          <w:rPr>
            <w:rFonts w:ascii="Calibri" w:eastAsia="Times New Roman" w:hAnsi="Calibri" w:cs="Calibri"/>
          </w:rPr>
          <w:t xml:space="preserve"> This can be tested by attendees by executing queries against the cache, update one or more catalog items, then </w:t>
        </w:r>
      </w:ins>
      <w:ins w:id="591" w:author="Joel Hulen" w:date="2019-11-09T11:37:00Z">
        <w:r w:rsidR="006A49D0">
          <w:rPr>
            <w:rFonts w:ascii="Calibri" w:eastAsia="Times New Roman" w:hAnsi="Calibri" w:cs="Calibri"/>
          </w:rPr>
          <w:t>re-execute</w:t>
        </w:r>
      </w:ins>
      <w:ins w:id="592" w:author="Joel Hulen" w:date="2019-11-09T11:36:00Z">
        <w:r w:rsidR="006A49D0">
          <w:rPr>
            <w:rFonts w:ascii="Calibri" w:eastAsia="Times New Roman" w:hAnsi="Calibri" w:cs="Calibri"/>
          </w:rPr>
          <w:t xml:space="preserve"> their cache query to ensure</w:t>
        </w:r>
      </w:ins>
      <w:ins w:id="593" w:author="Joel Hulen" w:date="2019-11-09T11:37:00Z">
        <w:r w:rsidR="006A49D0">
          <w:rPr>
            <w:rFonts w:ascii="Calibri" w:eastAsia="Times New Roman" w:hAnsi="Calibri" w:cs="Calibri"/>
          </w:rPr>
          <w:t xml:space="preserve"> the cache was refreshed.</w:t>
        </w:r>
      </w:ins>
    </w:p>
    <w:p w14:paraId="71E0EB01" w14:textId="77777777" w:rsidR="00586564" w:rsidRDefault="00586564" w:rsidP="00142B31">
      <w:pPr>
        <w:spacing w:after="0" w:line="240" w:lineRule="auto"/>
        <w:rPr>
          <w:ins w:id="594" w:author="Zoiner Tejada" w:date="2019-11-06T14:36:00Z"/>
          <w:rFonts w:ascii="Calibri" w:eastAsia="Times New Roman" w:hAnsi="Calibri" w:cs="Calibri"/>
        </w:rPr>
      </w:pPr>
    </w:p>
    <w:p w14:paraId="0C3FF3D2" w14:textId="77777777" w:rsidR="0046281D" w:rsidRDefault="0046281D" w:rsidP="0046281D">
      <w:pPr>
        <w:spacing w:after="0" w:line="240" w:lineRule="auto"/>
        <w:rPr>
          <w:ins w:id="595" w:author="Zoiner Tejada" w:date="2019-11-06T14:36:00Z"/>
          <w:rFonts w:ascii="Calibri" w:eastAsia="Times New Roman" w:hAnsi="Calibri" w:cs="Calibri"/>
        </w:rPr>
      </w:pPr>
      <w:bookmarkStart w:id="596" w:name="_Hlk23945744"/>
      <w:ins w:id="597" w:author="Zoiner Tejada" w:date="2019-11-06T14:36:00Z">
        <w:r>
          <w:rPr>
            <w:rFonts w:ascii="Calibri" w:eastAsia="Times New Roman" w:hAnsi="Calibri" w:cs="Calibri"/>
          </w:rPr>
          <w:t>For example, attendees might:</w:t>
        </w:r>
      </w:ins>
    </w:p>
    <w:p w14:paraId="0C797B3C" w14:textId="56EFE8E0" w:rsidR="0046281D" w:rsidRDefault="0046281D" w:rsidP="0046281D">
      <w:pPr>
        <w:pStyle w:val="ListParagraph"/>
        <w:numPr>
          <w:ilvl w:val="0"/>
          <w:numId w:val="37"/>
        </w:numPr>
        <w:spacing w:after="0" w:line="240" w:lineRule="auto"/>
        <w:rPr>
          <w:ins w:id="598" w:author="Zoiner Tejada" w:date="2019-11-06T14:37:00Z"/>
          <w:rFonts w:ascii="Calibri" w:eastAsia="Times New Roman" w:hAnsi="Calibri" w:cs="Calibri"/>
        </w:rPr>
      </w:pPr>
      <w:ins w:id="599" w:author="Zoiner Tejada" w:date="2019-11-06T14:36:00Z">
        <w:r>
          <w:rPr>
            <w:rFonts w:ascii="Calibri" w:eastAsia="Times New Roman" w:hAnsi="Calibri" w:cs="Calibri"/>
          </w:rPr>
          <w:t xml:space="preserve">Use the Change Feed from </w:t>
        </w:r>
        <w:bookmarkEnd w:id="596"/>
        <w:r>
          <w:rPr>
            <w:rFonts w:ascii="Calibri" w:eastAsia="Times New Roman" w:hAnsi="Calibri" w:cs="Calibri"/>
          </w:rPr>
          <w:t>Cosmos DB</w:t>
        </w:r>
      </w:ins>
      <w:ins w:id="600" w:author="Zoiner Tejada" w:date="2019-11-06T14:38:00Z">
        <w:r>
          <w:rPr>
            <w:rFonts w:ascii="Calibri" w:eastAsia="Times New Roman" w:hAnsi="Calibri" w:cs="Calibri"/>
          </w:rPr>
          <w:t>, responding with an Azure Function that forwards the data point to an Event Hub instance.</w:t>
        </w:r>
      </w:ins>
      <w:ins w:id="601" w:author="Zoiner Tejada" w:date="2019-11-06T14:39:00Z">
        <w:r>
          <w:rPr>
            <w:rFonts w:ascii="Calibri" w:eastAsia="Times New Roman" w:hAnsi="Calibri" w:cs="Calibri"/>
          </w:rPr>
          <w:t xml:space="preserve"> The Event Hub is consumed by an Azure Stream Analytics </w:t>
        </w:r>
        <w:r>
          <w:rPr>
            <w:rFonts w:ascii="Calibri" w:eastAsia="Times New Roman" w:hAnsi="Calibri" w:cs="Calibri"/>
          </w:rPr>
          <w:lastRenderedPageBreak/>
          <w:t>windowed query whose summarized output is written back to Cosmos DB</w:t>
        </w:r>
      </w:ins>
      <w:ins w:id="602" w:author="Zoiner Tejada" w:date="2019-11-06T14:40:00Z">
        <w:r w:rsidR="00D2707D">
          <w:rPr>
            <w:rFonts w:ascii="Calibri" w:eastAsia="Times New Roman" w:hAnsi="Calibri" w:cs="Calibri"/>
          </w:rPr>
          <w:t>,</w:t>
        </w:r>
      </w:ins>
      <w:ins w:id="603" w:author="Zoiner Tejada" w:date="2019-11-06T14:39:00Z">
        <w:r>
          <w:rPr>
            <w:rFonts w:ascii="Calibri" w:eastAsia="Times New Roman" w:hAnsi="Calibri" w:cs="Calibri"/>
          </w:rPr>
          <w:t xml:space="preserve"> to Power BI or to another endpoint that supports the display of the aggregated </w:t>
        </w:r>
      </w:ins>
      <w:ins w:id="604" w:author="Zoiner Tejada" w:date="2019-11-06T14:40:00Z">
        <w:r>
          <w:rPr>
            <w:rFonts w:ascii="Calibri" w:eastAsia="Times New Roman" w:hAnsi="Calibri" w:cs="Calibri"/>
          </w:rPr>
          <w:t>data.</w:t>
        </w:r>
      </w:ins>
      <w:ins w:id="605" w:author="Zoiner Tejada" w:date="2019-11-06T14:36:00Z">
        <w:r>
          <w:rPr>
            <w:rFonts w:ascii="Calibri" w:eastAsia="Times New Roman" w:hAnsi="Calibri" w:cs="Calibri"/>
          </w:rPr>
          <w:t xml:space="preserve"> </w:t>
        </w:r>
      </w:ins>
      <w:ins w:id="606" w:author="Zoiner Tejada" w:date="2019-11-06T14:40:00Z">
        <w:r>
          <w:rPr>
            <w:rFonts w:ascii="Calibri" w:eastAsia="Times New Roman" w:hAnsi="Calibri" w:cs="Calibri"/>
          </w:rPr>
          <w:t xml:space="preserve"> </w:t>
        </w:r>
      </w:ins>
    </w:p>
    <w:p w14:paraId="3D6AD7DB" w14:textId="4CC5C32C" w:rsidR="0046281D" w:rsidRDefault="00AB749C" w:rsidP="0046281D">
      <w:pPr>
        <w:pStyle w:val="ListParagraph"/>
        <w:numPr>
          <w:ilvl w:val="0"/>
          <w:numId w:val="37"/>
        </w:numPr>
        <w:spacing w:after="0" w:line="240" w:lineRule="auto"/>
        <w:rPr>
          <w:ins w:id="607" w:author="Zoiner Tejada" w:date="2019-11-06T15:05:00Z"/>
          <w:rFonts w:ascii="Calibri" w:eastAsia="Times New Roman" w:hAnsi="Calibri" w:cs="Calibri"/>
        </w:rPr>
      </w:pPr>
      <w:ins w:id="608" w:author="Zoiner Tejada" w:date="2019-11-06T14:41:00Z">
        <w:r>
          <w:rPr>
            <w:rFonts w:ascii="Calibri" w:eastAsia="Times New Roman" w:hAnsi="Calibri" w:cs="Calibri"/>
          </w:rPr>
          <w:t>Alternately, they might create a materialized view f</w:t>
        </w:r>
      </w:ins>
      <w:ins w:id="609" w:author="Zoiner Tejada" w:date="2019-11-06T14:42:00Z">
        <w:r>
          <w:rPr>
            <w:rFonts w:ascii="Calibri" w:eastAsia="Times New Roman" w:hAnsi="Calibri" w:cs="Calibri"/>
          </w:rPr>
          <w:t>or the aggregate statistics. Again, using the Change Feed on Cosmos DB, they would use an Azure Function to process each batch of events. This batch of events is grouped and aggregated. The current statistics are queried and the</w:t>
        </w:r>
      </w:ins>
      <w:ins w:id="610" w:author="Zoiner Tejada" w:date="2019-11-06T14:43:00Z">
        <w:r>
          <w:rPr>
            <w:rFonts w:ascii="Calibri" w:eastAsia="Times New Roman" w:hAnsi="Calibri" w:cs="Calibri"/>
          </w:rPr>
          <w:t xml:space="preserve"> aggregated results are added to the current values and saved back to Cosmos DB</w:t>
        </w:r>
      </w:ins>
      <w:ins w:id="611" w:author="Zoiner Tejada" w:date="2019-11-06T14:56:00Z">
        <w:r w:rsidR="006206FA">
          <w:rPr>
            <w:rFonts w:ascii="Calibri" w:eastAsia="Times New Roman" w:hAnsi="Calibri" w:cs="Calibri"/>
          </w:rPr>
          <w:t xml:space="preserve"> </w:t>
        </w:r>
        <w:r w:rsidR="0079041A">
          <w:rPr>
            <w:rFonts w:ascii="Calibri" w:eastAsia="Times New Roman" w:hAnsi="Calibri" w:cs="Calibri"/>
          </w:rPr>
          <w:t>in</w:t>
        </w:r>
        <w:r w:rsidR="006206FA">
          <w:rPr>
            <w:rFonts w:ascii="Calibri" w:eastAsia="Times New Roman" w:hAnsi="Calibri" w:cs="Calibri"/>
          </w:rPr>
          <w:t xml:space="preserve"> a materialized view</w:t>
        </w:r>
      </w:ins>
      <w:ins w:id="612" w:author="Zoiner Tejada" w:date="2019-11-06T14:43:00Z">
        <w:r>
          <w:rPr>
            <w:rFonts w:ascii="Calibri" w:eastAsia="Times New Roman" w:hAnsi="Calibri" w:cs="Calibri"/>
          </w:rPr>
          <w:t>.</w:t>
        </w:r>
      </w:ins>
    </w:p>
    <w:p w14:paraId="59DD5B1B" w14:textId="403C8C93" w:rsidR="005525D9" w:rsidRDefault="005525D9" w:rsidP="0046281D">
      <w:pPr>
        <w:pStyle w:val="ListParagraph"/>
        <w:numPr>
          <w:ilvl w:val="0"/>
          <w:numId w:val="37"/>
        </w:numPr>
        <w:spacing w:after="0" w:line="240" w:lineRule="auto"/>
        <w:rPr>
          <w:ins w:id="613" w:author="Zoiner Tejada" w:date="2019-11-06T15:02:00Z"/>
          <w:rFonts w:ascii="Calibri" w:eastAsia="Times New Roman" w:hAnsi="Calibri" w:cs="Calibri"/>
        </w:rPr>
      </w:pPr>
      <w:ins w:id="614" w:author="Zoiner Tejada" w:date="2019-11-06T15:05:00Z">
        <w:r>
          <w:rPr>
            <w:rFonts w:ascii="Calibri" w:eastAsia="Times New Roman" w:hAnsi="Calibri" w:cs="Calibri"/>
          </w:rPr>
          <w:t>They could create visualizations using Notebooks.</w:t>
        </w:r>
      </w:ins>
    </w:p>
    <w:p w14:paraId="3FA3AECC" w14:textId="25D67B10" w:rsidR="00586564" w:rsidRPr="00FA458C" w:rsidRDefault="00586564" w:rsidP="0046281D">
      <w:pPr>
        <w:pStyle w:val="ListParagraph"/>
        <w:numPr>
          <w:ilvl w:val="0"/>
          <w:numId w:val="37"/>
        </w:numPr>
        <w:spacing w:after="0" w:line="240" w:lineRule="auto"/>
        <w:rPr>
          <w:ins w:id="615" w:author="Zoiner Tejada" w:date="2019-11-06T14:36:00Z"/>
          <w:rFonts w:ascii="Calibri" w:eastAsia="Times New Roman" w:hAnsi="Calibri" w:cs="Calibri"/>
        </w:rPr>
      </w:pPr>
      <w:ins w:id="616" w:author="Zoiner Tejada" w:date="2019-11-06T15:02:00Z">
        <w:r>
          <w:rPr>
            <w:rFonts w:ascii="Calibri" w:eastAsia="Times New Roman" w:hAnsi="Calibri" w:cs="Calibri"/>
          </w:rPr>
          <w:t xml:space="preserve">Use the Change Feed to </w:t>
        </w:r>
      </w:ins>
      <w:ins w:id="617" w:author="Zoiner Tejada" w:date="2019-11-06T15:03:00Z">
        <w:r>
          <w:rPr>
            <w:rFonts w:ascii="Calibri" w:eastAsia="Times New Roman" w:hAnsi="Calibri" w:cs="Calibri"/>
          </w:rPr>
          <w:t>invalidate or update items in</w:t>
        </w:r>
      </w:ins>
      <w:ins w:id="618" w:author="Zoiner Tejada" w:date="2019-11-06T15:02:00Z">
        <w:r>
          <w:rPr>
            <w:rFonts w:ascii="Calibri" w:eastAsia="Times New Roman" w:hAnsi="Calibri" w:cs="Calibri"/>
          </w:rPr>
          <w:t xml:space="preserve"> the cache when </w:t>
        </w:r>
      </w:ins>
      <w:ins w:id="619" w:author="Zoiner Tejada" w:date="2019-11-06T15:03:00Z">
        <w:r>
          <w:rPr>
            <w:rFonts w:ascii="Calibri" w:eastAsia="Times New Roman" w:hAnsi="Calibri" w:cs="Calibri"/>
          </w:rPr>
          <w:t>movie details are changed.</w:t>
        </w:r>
      </w:ins>
    </w:p>
    <w:p w14:paraId="205FD9DB" w14:textId="709AB1D7" w:rsidR="0046281D" w:rsidRDefault="0046281D" w:rsidP="00142B31">
      <w:pPr>
        <w:spacing w:after="0" w:line="240" w:lineRule="auto"/>
        <w:rPr>
          <w:ins w:id="620" w:author="Zoiner Tejada" w:date="2019-11-06T15:06:00Z"/>
          <w:rFonts w:ascii="Calibri" w:eastAsia="Times New Roman" w:hAnsi="Calibri" w:cs="Calibri"/>
        </w:rPr>
      </w:pPr>
    </w:p>
    <w:p w14:paraId="5926CA91" w14:textId="77777777" w:rsidR="00CF725D" w:rsidRDefault="00CF725D" w:rsidP="00CF725D">
      <w:pPr>
        <w:rPr>
          <w:ins w:id="621" w:author="Joel Hulen" w:date="2019-11-08T15:34:00Z"/>
          <w:b/>
        </w:rPr>
      </w:pPr>
      <w:ins w:id="622" w:author="Joel Hulen" w:date="2019-11-08T15:34:00Z">
        <w:r w:rsidRPr="006149A8">
          <w:rPr>
            <w:b/>
          </w:rPr>
          <w:t>Artifacts provided to attendees for this challenge:</w:t>
        </w:r>
      </w:ins>
    </w:p>
    <w:p w14:paraId="4035FD09" w14:textId="77777777" w:rsidR="00CF725D" w:rsidRPr="006149A8" w:rsidRDefault="00CF725D" w:rsidP="00CF725D">
      <w:pPr>
        <w:pStyle w:val="ListParagraph"/>
        <w:numPr>
          <w:ilvl w:val="0"/>
          <w:numId w:val="42"/>
        </w:numPr>
        <w:rPr>
          <w:ins w:id="623" w:author="Joel Hulen" w:date="2019-11-08T15:34:00Z"/>
        </w:rPr>
      </w:pPr>
      <w:ins w:id="624" w:author="Joel Hulen" w:date="2019-11-08T15:34:00Z">
        <w:r>
          <w:t xml:space="preserve">Event generator: </w:t>
        </w:r>
        <w:r w:rsidRPr="005D5770">
          <w:t>We provide a data generator</w:t>
        </w:r>
        <w:r>
          <w:t xml:space="preserve"> (as a simple, easy to customize script)</w:t>
        </w:r>
        <w:r w:rsidRPr="005D5770">
          <w:t xml:space="preserve"> that simulates a user load and writes the events to </w:t>
        </w:r>
        <w:r>
          <w:t>Event Hubs</w:t>
        </w:r>
        <w:r w:rsidRPr="005D5770">
          <w:t>.</w:t>
        </w:r>
        <w:r w:rsidRPr="005D5770" w:rsidDel="00CF725D">
          <w:t xml:space="preserve"> </w:t>
        </w:r>
      </w:ins>
    </w:p>
    <w:p w14:paraId="5EE68EC9" w14:textId="0026D253" w:rsidR="009107CE" w:rsidDel="00CF725D" w:rsidRDefault="009107CE" w:rsidP="009107CE">
      <w:pPr>
        <w:rPr>
          <w:ins w:id="625" w:author="Zoiner Tejada" w:date="2019-11-06T15:06:00Z"/>
          <w:del w:id="626" w:author="Joel Hulen" w:date="2019-11-08T15:34:00Z"/>
          <w:b/>
        </w:rPr>
      </w:pPr>
      <w:ins w:id="627" w:author="Zoiner Tejada" w:date="2019-11-06T15:06:00Z">
        <w:del w:id="628" w:author="Joel Hulen" w:date="2019-11-08T15:34:00Z">
          <w:r w:rsidRPr="006149A8" w:rsidDel="00CF725D">
            <w:rPr>
              <w:b/>
            </w:rPr>
            <w:delText>Artifacts provided to attendees for this challenge:</w:delText>
          </w:r>
        </w:del>
      </w:ins>
    </w:p>
    <w:p w14:paraId="4E009FA4" w14:textId="213A6AFA" w:rsidR="009107CE" w:rsidRPr="006149A8" w:rsidDel="00CF725D" w:rsidRDefault="009107CE" w:rsidP="009107CE">
      <w:pPr>
        <w:pStyle w:val="ListParagraph"/>
        <w:numPr>
          <w:ilvl w:val="0"/>
          <w:numId w:val="42"/>
        </w:numPr>
        <w:rPr>
          <w:ins w:id="629" w:author="Zoiner Tejada" w:date="2019-11-06T15:06:00Z"/>
          <w:del w:id="630" w:author="Joel Hulen" w:date="2019-11-08T15:34:00Z"/>
        </w:rPr>
      </w:pPr>
      <w:ins w:id="631" w:author="Zoiner Tejada" w:date="2019-11-06T15:06:00Z">
        <w:del w:id="632" w:author="Joel Hulen" w:date="2019-11-08T15:34:00Z">
          <w:r w:rsidRPr="006149A8" w:rsidDel="00CF725D">
            <w:delText>No additional artifacts</w:delText>
          </w:r>
        </w:del>
      </w:ins>
    </w:p>
    <w:p w14:paraId="1DA6E4BC" w14:textId="77777777" w:rsidR="00C74BEC" w:rsidRDefault="00C74BEC" w:rsidP="00142B31">
      <w:pPr>
        <w:spacing w:after="0" w:line="240" w:lineRule="auto"/>
        <w:rPr>
          <w:ins w:id="633" w:author="Zoiner Tejada" w:date="2019-11-06T14:32:00Z"/>
          <w:rFonts w:ascii="Calibri" w:eastAsia="Times New Roman" w:hAnsi="Calibri" w:cs="Calibri"/>
        </w:rPr>
      </w:pPr>
    </w:p>
    <w:p w14:paraId="2F6A607E" w14:textId="4BEB7D8B" w:rsidR="00142B31" w:rsidDel="0080180C" w:rsidRDefault="00142B31" w:rsidP="00142B31">
      <w:pPr>
        <w:spacing w:after="0" w:line="240" w:lineRule="auto"/>
        <w:rPr>
          <w:del w:id="634" w:author="Zoiner Tejada" w:date="2019-11-06T15:05:00Z"/>
          <w:rFonts w:ascii="Calibri" w:eastAsia="Times New Roman" w:hAnsi="Calibri" w:cs="Calibri"/>
        </w:rPr>
      </w:pPr>
      <w:del w:id="635" w:author="Zoiner Tejada" w:date="2019-11-06T15:05:00Z">
        <w:r w:rsidRPr="00142B31" w:rsidDel="0080180C">
          <w:rPr>
            <w:rFonts w:ascii="Calibri" w:eastAsia="Times New Roman" w:hAnsi="Calibri" w:cs="Calibri"/>
          </w:rPr>
          <w:delText>Now that we have orders streaming into our noSQL store HQ wants to trigger a message to the Payment API and the Fulfillment API (via Event Hubs, no need to have real API consumers) off of each order that comes in as well as keep a running count of how many orders were made of each product per day and per month (materialized view). Attendees must use some server side programming to implement this feature.</w:delText>
        </w:r>
      </w:del>
    </w:p>
    <w:p w14:paraId="37424479" w14:textId="356E75D2" w:rsidR="003947FB" w:rsidRPr="003947FB" w:rsidDel="0080180C" w:rsidRDefault="003947FB" w:rsidP="003947FB">
      <w:pPr>
        <w:pStyle w:val="ListParagraph"/>
        <w:numPr>
          <w:ilvl w:val="0"/>
          <w:numId w:val="38"/>
        </w:numPr>
        <w:spacing w:after="0" w:line="240" w:lineRule="auto"/>
        <w:rPr>
          <w:del w:id="636" w:author="Zoiner Tejada" w:date="2019-11-06T15:05:00Z"/>
          <w:rFonts w:ascii="Calibri" w:eastAsia="Times New Roman" w:hAnsi="Calibri" w:cs="Calibri"/>
        </w:rPr>
      </w:pPr>
      <w:del w:id="637" w:author="Zoiner Tejada" w:date="2019-11-06T15:05:00Z">
        <w:r w:rsidRPr="00512064" w:rsidDel="0080180C">
          <w:rPr>
            <w:rFonts w:ascii="Calibri" w:eastAsia="Times New Roman" w:hAnsi="Calibri" w:cs="Calibri"/>
          </w:rPr>
          <w:delText>Potentially make them visualize this with PowerBI or with Notebooks</w:delText>
        </w:r>
      </w:del>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67"/>
        <w:gridCol w:w="753"/>
      </w:tblGrid>
      <w:tr w:rsidR="0070403F" w:rsidRPr="00907C96" w:rsidDel="0080180C" w14:paraId="44F4AF89" w14:textId="4331148A" w:rsidTr="00E36DE5">
        <w:trPr>
          <w:del w:id="638" w:author="Zoiner Tejada" w:date="2019-11-06T15:05:00Z"/>
        </w:trPr>
        <w:tc>
          <w:tcPr>
            <w:tcW w:w="93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785B16" w14:textId="5A91DDBA" w:rsidR="0070403F" w:rsidRPr="00907C96" w:rsidDel="0080180C" w:rsidRDefault="0070403F" w:rsidP="00E36DE5">
            <w:pPr>
              <w:spacing w:after="0" w:line="240" w:lineRule="auto"/>
              <w:rPr>
                <w:del w:id="639" w:author="Zoiner Tejada" w:date="2019-11-06T15:05:00Z"/>
                <w:rFonts w:ascii="Calibri" w:eastAsia="Times New Roman" w:hAnsi="Calibri" w:cs="Calibri"/>
              </w:rPr>
            </w:pPr>
            <w:del w:id="640" w:author="Zoiner Tejada" w:date="2019-11-06T15:05:00Z">
              <w:r w:rsidRPr="00907C96" w:rsidDel="0080180C">
                <w:rPr>
                  <w:rFonts w:ascii="Calibri" w:eastAsia="Times New Roman" w:hAnsi="Calibri" w:cs="Calibri"/>
                </w:rPr>
                <w:delText>Write the page content</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4B2C71" w14:textId="35777786" w:rsidR="0070403F" w:rsidRPr="00907C96" w:rsidDel="0080180C" w:rsidRDefault="0070403F" w:rsidP="00E36DE5">
            <w:pPr>
              <w:spacing w:after="0" w:line="240" w:lineRule="auto"/>
              <w:rPr>
                <w:del w:id="641" w:author="Zoiner Tejada" w:date="2019-11-06T15:05:00Z"/>
                <w:rFonts w:ascii="Calibri" w:eastAsia="Times New Roman" w:hAnsi="Calibri" w:cs="Calibri"/>
              </w:rPr>
            </w:pPr>
            <w:del w:id="642" w:author="Zoiner Tejada" w:date="2019-11-06T15:05:00Z">
              <w:r w:rsidRPr="00907C96" w:rsidDel="0080180C">
                <w:rPr>
                  <w:rFonts w:ascii="Calibri" w:eastAsia="Times New Roman" w:hAnsi="Calibri" w:cs="Calibri"/>
                </w:rPr>
                <w:delText>6</w:delText>
              </w:r>
            </w:del>
          </w:p>
        </w:tc>
      </w:tr>
      <w:tr w:rsidR="0070403F" w:rsidRPr="00907C96" w:rsidDel="0080180C" w14:paraId="34BDEA44" w14:textId="73B4F7F2" w:rsidTr="00E36DE5">
        <w:trPr>
          <w:del w:id="643" w:author="Zoiner Tejada" w:date="2019-11-06T15:05:00Z"/>
        </w:trPr>
        <w:tc>
          <w:tcPr>
            <w:tcW w:w="93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FEF55B" w14:textId="1CC2FB23" w:rsidR="0070403F" w:rsidRPr="00907C96" w:rsidDel="0080180C" w:rsidRDefault="0070403F" w:rsidP="00E36DE5">
            <w:pPr>
              <w:spacing w:after="0" w:line="240" w:lineRule="auto"/>
              <w:rPr>
                <w:del w:id="644" w:author="Zoiner Tejada" w:date="2019-11-06T15:05:00Z"/>
                <w:rFonts w:ascii="Calibri" w:eastAsia="Times New Roman" w:hAnsi="Calibri" w:cs="Calibri"/>
              </w:rPr>
            </w:pPr>
            <w:del w:id="645" w:author="Zoiner Tejada" w:date="2019-11-06T15:05:00Z">
              <w:r w:rsidRPr="00907C96" w:rsidDel="0080180C">
                <w:rPr>
                  <w:rFonts w:ascii="Calibri" w:eastAsia="Times New Roman" w:hAnsi="Calibri" w:cs="Calibri"/>
                </w:rPr>
                <w:delText>Set up a script for an Event Hub with consumer groups for fulfillment/ payment deployed per team</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17950D" w14:textId="6C2F7554" w:rsidR="0070403F" w:rsidRPr="00907C96" w:rsidDel="0080180C" w:rsidRDefault="0070403F" w:rsidP="00E36DE5">
            <w:pPr>
              <w:spacing w:after="0" w:line="240" w:lineRule="auto"/>
              <w:rPr>
                <w:del w:id="646" w:author="Zoiner Tejada" w:date="2019-11-06T15:05:00Z"/>
                <w:rFonts w:ascii="Calibri" w:eastAsia="Times New Roman" w:hAnsi="Calibri" w:cs="Calibri"/>
              </w:rPr>
            </w:pPr>
            <w:del w:id="647" w:author="Zoiner Tejada" w:date="2019-11-06T15:05:00Z">
              <w:r w:rsidRPr="00907C96" w:rsidDel="0080180C">
                <w:rPr>
                  <w:rFonts w:ascii="Calibri" w:eastAsia="Times New Roman" w:hAnsi="Calibri" w:cs="Calibri"/>
                </w:rPr>
                <w:delText>4</w:delText>
              </w:r>
            </w:del>
          </w:p>
        </w:tc>
      </w:tr>
      <w:tr w:rsidR="0070403F" w:rsidRPr="00907C96" w:rsidDel="0080180C" w14:paraId="3C0D9691" w14:textId="7106CF4F" w:rsidTr="00E36DE5">
        <w:trPr>
          <w:del w:id="648" w:author="Zoiner Tejada" w:date="2019-11-06T15:05:00Z"/>
        </w:trPr>
        <w:tc>
          <w:tcPr>
            <w:tcW w:w="93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D104AC" w14:textId="7DE5C50E" w:rsidR="0070403F" w:rsidRPr="00907C96" w:rsidDel="0080180C" w:rsidRDefault="0070403F" w:rsidP="00E36DE5">
            <w:pPr>
              <w:spacing w:after="0" w:line="240" w:lineRule="auto"/>
              <w:rPr>
                <w:del w:id="649" w:author="Zoiner Tejada" w:date="2019-11-06T15:05:00Z"/>
                <w:rFonts w:ascii="Calibri" w:eastAsia="Times New Roman" w:hAnsi="Calibri" w:cs="Calibri"/>
              </w:rPr>
            </w:pPr>
            <w:del w:id="650" w:author="Zoiner Tejada" w:date="2019-11-06T15:05:00Z">
              <w:r w:rsidRPr="00907C96" w:rsidDel="0080180C">
                <w:rPr>
                  <w:rFonts w:ascii="Calibri" w:eastAsia="Times New Roman" w:hAnsi="Calibri" w:cs="Calibri"/>
                </w:rPr>
                <w:delText>Build the coach's guide</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AD2FC0" w14:textId="2242A027" w:rsidR="0070403F" w:rsidRPr="00907C96" w:rsidDel="0080180C" w:rsidRDefault="0070403F" w:rsidP="00E36DE5">
            <w:pPr>
              <w:spacing w:after="0" w:line="240" w:lineRule="auto"/>
              <w:rPr>
                <w:del w:id="651" w:author="Zoiner Tejada" w:date="2019-11-06T15:05:00Z"/>
                <w:rFonts w:ascii="Calibri" w:eastAsia="Times New Roman" w:hAnsi="Calibri" w:cs="Calibri"/>
              </w:rPr>
            </w:pPr>
            <w:del w:id="652" w:author="Zoiner Tejada" w:date="2019-11-06T15:05:00Z">
              <w:r w:rsidDel="0080180C">
                <w:rPr>
                  <w:rFonts w:ascii="Calibri" w:eastAsia="Times New Roman" w:hAnsi="Calibri" w:cs="Calibri"/>
                </w:rPr>
                <w:delText>10</w:delText>
              </w:r>
            </w:del>
          </w:p>
        </w:tc>
      </w:tr>
      <w:tr w:rsidR="0070403F" w:rsidRPr="00907C96" w:rsidDel="0080180C" w14:paraId="2AEF84CB" w14:textId="0FE63A28" w:rsidTr="00E36DE5">
        <w:trPr>
          <w:del w:id="653" w:author="Zoiner Tejada" w:date="2019-11-06T15:05:00Z"/>
        </w:trPr>
        <w:tc>
          <w:tcPr>
            <w:tcW w:w="9413"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70560CE4" w14:textId="04931AD5" w:rsidR="0070403F" w:rsidRPr="00907C96" w:rsidDel="0080180C" w:rsidRDefault="0070403F" w:rsidP="00E36DE5">
            <w:pPr>
              <w:spacing w:after="0" w:line="240" w:lineRule="auto"/>
              <w:jc w:val="right"/>
              <w:rPr>
                <w:del w:id="654" w:author="Zoiner Tejada" w:date="2019-11-06T15:05:00Z"/>
                <w:rFonts w:ascii="Calibri" w:eastAsia="Times New Roman" w:hAnsi="Calibri" w:cs="Calibri"/>
              </w:rPr>
            </w:pPr>
            <w:del w:id="655" w:author="Zoiner Tejada" w:date="2019-11-06T15:05:00Z">
              <w:r w:rsidRPr="00907C96" w:rsidDel="0080180C">
                <w:rPr>
                  <w:rFonts w:ascii="Calibri" w:eastAsia="Times New Roman" w:hAnsi="Calibri" w:cs="Calibri"/>
                </w:rPr>
                <w:delText>TOTAL</w:delText>
              </w:r>
            </w:del>
          </w:p>
        </w:tc>
        <w:tc>
          <w:tcPr>
            <w:tcW w:w="870"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30398D53" w14:textId="317FD39F" w:rsidR="0070403F" w:rsidRPr="00907C96" w:rsidDel="0080180C" w:rsidRDefault="0070403F" w:rsidP="00E36DE5">
            <w:pPr>
              <w:spacing w:after="0" w:line="240" w:lineRule="auto"/>
              <w:jc w:val="right"/>
              <w:rPr>
                <w:del w:id="656" w:author="Zoiner Tejada" w:date="2019-11-06T15:05:00Z"/>
                <w:rFonts w:ascii="Calibri" w:eastAsia="Times New Roman" w:hAnsi="Calibri" w:cs="Calibri"/>
              </w:rPr>
            </w:pPr>
            <w:del w:id="657" w:author="Zoiner Tejada" w:date="2019-11-06T15:05:00Z">
              <w:r w:rsidDel="0080180C">
                <w:rPr>
                  <w:rFonts w:ascii="Calibri" w:eastAsia="Times New Roman" w:hAnsi="Calibri" w:cs="Calibri"/>
                </w:rPr>
                <w:delText>20</w:delText>
              </w:r>
            </w:del>
          </w:p>
        </w:tc>
      </w:tr>
    </w:tbl>
    <w:p w14:paraId="41C618D7" w14:textId="77777777" w:rsidR="0070403F" w:rsidRPr="00907C96" w:rsidDel="009107CE" w:rsidRDefault="0070403F">
      <w:pPr>
        <w:spacing w:after="0" w:line="240" w:lineRule="auto"/>
        <w:rPr>
          <w:del w:id="658" w:author="Zoiner Tejada" w:date="2019-11-06T15:06:00Z"/>
          <w:rFonts w:ascii="Calibri" w:eastAsia="Times New Roman" w:hAnsi="Calibri" w:cs="Calibri"/>
        </w:rPr>
        <w:pPrChange w:id="659" w:author="Zoiner Tejada" w:date="2019-11-06T15:05:00Z">
          <w:pPr>
            <w:spacing w:after="0" w:line="240" w:lineRule="auto"/>
            <w:ind w:left="540"/>
          </w:pPr>
        </w:pPrChange>
      </w:pPr>
      <w:del w:id="660" w:author="Zoiner Tejada" w:date="2019-11-06T15:06:00Z">
        <w:r w:rsidRPr="00907C96" w:rsidDel="009107CE">
          <w:rPr>
            <w:rFonts w:ascii="Calibri" w:eastAsia="Times New Roman" w:hAnsi="Calibri" w:cs="Calibri"/>
          </w:rPr>
          <w:delText> </w:delText>
        </w:r>
      </w:del>
    </w:p>
    <w:p w14:paraId="67B3D9AD" w14:textId="77777777" w:rsidR="0070403F" w:rsidRPr="00907C96" w:rsidRDefault="0070403F">
      <w:pPr>
        <w:spacing w:after="0" w:line="240" w:lineRule="auto"/>
        <w:rPr>
          <w:rFonts w:ascii="Calibri" w:eastAsia="Times New Roman" w:hAnsi="Calibri" w:cs="Calibri"/>
        </w:rPr>
        <w:pPrChange w:id="661" w:author="Zoiner Tejada" w:date="2019-11-06T15:06:00Z">
          <w:pPr>
            <w:spacing w:after="0" w:line="240" w:lineRule="auto"/>
            <w:ind w:left="540"/>
          </w:pPr>
        </w:pPrChange>
      </w:pPr>
      <w:del w:id="662" w:author="Zoiner Tejada" w:date="2019-11-06T15:06:00Z">
        <w:r w:rsidRPr="00907C96" w:rsidDel="009107CE">
          <w:rPr>
            <w:rFonts w:ascii="Calibri" w:eastAsia="Times New Roman" w:hAnsi="Calibri" w:cs="Calibri"/>
          </w:rPr>
          <w:delText> </w:delText>
        </w:r>
      </w:del>
    </w:p>
    <w:p w14:paraId="79B2BF6D" w14:textId="75BADD90" w:rsidR="0070403F" w:rsidRPr="00907C96" w:rsidRDefault="0070403F" w:rsidP="0070403F">
      <w:pPr>
        <w:pStyle w:val="Heading3"/>
        <w:rPr>
          <w:rFonts w:eastAsia="Times New Roman"/>
        </w:rPr>
      </w:pPr>
      <w:bookmarkStart w:id="663" w:name="_Toc23322413"/>
      <w:commentRangeStart w:id="664"/>
      <w:r w:rsidRPr="00907C96">
        <w:rPr>
          <w:rFonts w:eastAsia="Times New Roman"/>
        </w:rPr>
        <w:t xml:space="preserve">Challenge </w:t>
      </w:r>
      <w:ins w:id="665" w:author="Joel Hulen" w:date="2019-11-08T15:34:00Z">
        <w:r w:rsidR="00CF725D">
          <w:rPr>
            <w:rFonts w:eastAsia="Times New Roman"/>
          </w:rPr>
          <w:t>5</w:t>
        </w:r>
      </w:ins>
      <w:ins w:id="666" w:author="Zoiner Tejada" w:date="2019-11-06T15:06:00Z">
        <w:del w:id="667" w:author="Joel Hulen" w:date="2019-11-08T15:34:00Z">
          <w:r w:rsidR="009107CE" w:rsidDel="00CF725D">
            <w:rPr>
              <w:rFonts w:eastAsia="Times New Roman"/>
            </w:rPr>
            <w:delText>6</w:delText>
          </w:r>
        </w:del>
      </w:ins>
      <w:del w:id="668" w:author="Zoiner Tejada" w:date="2019-11-06T15:06:00Z">
        <w:r w:rsidRPr="00907C96" w:rsidDel="009107CE">
          <w:rPr>
            <w:rFonts w:eastAsia="Times New Roman"/>
          </w:rPr>
          <w:delText>5</w:delText>
        </w:r>
      </w:del>
      <w:r w:rsidRPr="00907C96">
        <w:rPr>
          <w:rFonts w:eastAsia="Times New Roman"/>
        </w:rPr>
        <w:t xml:space="preserve">: </w:t>
      </w:r>
      <w:del w:id="669" w:author="Zoiner Tejada" w:date="2019-11-06T15:17:00Z">
        <w:r w:rsidRPr="00907C96" w:rsidDel="00F96419">
          <w:rPr>
            <w:rFonts w:eastAsia="Times New Roman"/>
          </w:rPr>
          <w:delText>Azure Search Integration</w:delText>
        </w:r>
      </w:del>
      <w:bookmarkEnd w:id="663"/>
      <w:ins w:id="670" w:author="Zoiner Tejada" w:date="2019-11-06T15:17:00Z">
        <w:r w:rsidR="00F96419">
          <w:rPr>
            <w:rFonts w:eastAsia="Times New Roman"/>
          </w:rPr>
          <w:t>Improving the search experience</w:t>
        </w:r>
      </w:ins>
      <w:commentRangeEnd w:id="664"/>
      <w:r w:rsidR="008D6EA3">
        <w:rPr>
          <w:rStyle w:val="CommentReference"/>
          <w:rFonts w:asciiTheme="minorHAnsi" w:eastAsiaTheme="minorHAnsi" w:hAnsiTheme="minorHAnsi" w:cstheme="minorBidi"/>
          <w:color w:val="auto"/>
        </w:rPr>
        <w:commentReference w:id="664"/>
      </w:r>
    </w:p>
    <w:p w14:paraId="0CA276A3" w14:textId="0068B393" w:rsidR="009459DA" w:rsidRDefault="009459DA" w:rsidP="0070403F">
      <w:pPr>
        <w:spacing w:after="0" w:line="240" w:lineRule="auto"/>
        <w:textAlignment w:val="center"/>
        <w:rPr>
          <w:ins w:id="671" w:author="Zoiner Tejada" w:date="2019-11-06T15:09:00Z"/>
          <w:rFonts w:ascii="Calibri" w:eastAsia="Times New Roman" w:hAnsi="Calibri" w:cs="Calibri"/>
        </w:rPr>
      </w:pPr>
      <w:ins w:id="672" w:author="Zoiner Tejada" w:date="2019-11-06T15:07:00Z">
        <w:r>
          <w:rPr>
            <w:rFonts w:ascii="Calibri" w:eastAsia="Times New Roman" w:hAnsi="Calibri" w:cs="Calibri"/>
          </w:rPr>
          <w:t>Contoso has mentioned that their customers have expressed frustration that their interface only allows them to find movies by brows</w:t>
        </w:r>
      </w:ins>
      <w:ins w:id="673" w:author="Zoiner Tejada" w:date="2019-11-06T15:08:00Z">
        <w:r>
          <w:rPr>
            <w:rFonts w:ascii="Calibri" w:eastAsia="Times New Roman" w:hAnsi="Calibri" w:cs="Calibri"/>
          </w:rPr>
          <w:t xml:space="preserve">ing the recent or top movies, or browsing by category. Customers have indicated they would love to be able find movies by title or even better by </w:t>
        </w:r>
      </w:ins>
      <w:ins w:id="674" w:author="Zoiner Tejada" w:date="2019-11-06T15:09:00Z">
        <w:r>
          <w:rPr>
            <w:rFonts w:ascii="Calibri" w:eastAsia="Times New Roman" w:hAnsi="Calibri" w:cs="Calibri"/>
          </w:rPr>
          <w:t xml:space="preserve">their synopsis. </w:t>
        </w:r>
        <w:r w:rsidR="00E23C44">
          <w:rPr>
            <w:rFonts w:ascii="Calibri" w:eastAsia="Times New Roman" w:hAnsi="Calibri" w:cs="Calibri"/>
          </w:rPr>
          <w:t>Contoso developers have mentioned they could easily accomplish this with the full text sea</w:t>
        </w:r>
      </w:ins>
      <w:ins w:id="675" w:author="Zoiner Tejada" w:date="2019-11-06T15:10:00Z">
        <w:r w:rsidR="00E23C44">
          <w:rPr>
            <w:rFonts w:ascii="Calibri" w:eastAsia="Times New Roman" w:hAnsi="Calibri" w:cs="Calibri"/>
          </w:rPr>
          <w:t>rch capabilities Microsoft SQL Server, but when it comes to NoSQL databases they are uncertain how to proceed.</w:t>
        </w:r>
      </w:ins>
      <w:ins w:id="676" w:author="Zoiner Tejada" w:date="2019-11-06T15:13:00Z">
        <w:r w:rsidR="00C848BC">
          <w:rPr>
            <w:rFonts w:ascii="Calibri" w:eastAsia="Times New Roman" w:hAnsi="Calibri" w:cs="Calibri"/>
          </w:rPr>
          <w:t xml:space="preserve"> Beyond full-text search, they are interested in </w:t>
        </w:r>
        <w:r w:rsidR="004E4EAF">
          <w:rPr>
            <w:rFonts w:ascii="Calibri" w:eastAsia="Times New Roman" w:hAnsi="Calibri" w:cs="Calibri"/>
          </w:rPr>
          <w:t xml:space="preserve">seeing if they could </w:t>
        </w:r>
      </w:ins>
      <w:ins w:id="677" w:author="Zoiner Tejada" w:date="2019-11-06T15:14:00Z">
        <w:r w:rsidR="004E4EAF">
          <w:rPr>
            <w:rFonts w:ascii="Calibri" w:eastAsia="Times New Roman" w:hAnsi="Calibri" w:cs="Calibri"/>
          </w:rPr>
          <w:t>add other filters to help users quickly narrow the results.</w:t>
        </w:r>
      </w:ins>
    </w:p>
    <w:p w14:paraId="03DC963C" w14:textId="6DE25DDC" w:rsidR="009459DA" w:rsidRDefault="009459DA" w:rsidP="0070403F">
      <w:pPr>
        <w:spacing w:after="0" w:line="240" w:lineRule="auto"/>
        <w:textAlignment w:val="center"/>
        <w:rPr>
          <w:ins w:id="678" w:author="Zoiner Tejada" w:date="2019-11-06T15:15:00Z"/>
          <w:rFonts w:ascii="Calibri" w:eastAsia="Times New Roman" w:hAnsi="Calibri" w:cs="Calibri"/>
        </w:rPr>
      </w:pPr>
    </w:p>
    <w:p w14:paraId="45C916C4" w14:textId="77777777" w:rsidR="00854934" w:rsidRDefault="00854934" w:rsidP="00854934">
      <w:pPr>
        <w:spacing w:after="0" w:line="240" w:lineRule="auto"/>
        <w:rPr>
          <w:ins w:id="679" w:author="Zoiner Tejada" w:date="2019-11-06T15:15:00Z"/>
          <w:rFonts w:ascii="Calibri" w:eastAsia="Times New Roman" w:hAnsi="Calibri" w:cs="Calibri"/>
        </w:rPr>
      </w:pPr>
      <w:ins w:id="680" w:author="Zoiner Tejada" w:date="2019-11-06T15:15:00Z">
        <w:r>
          <w:rPr>
            <w:rFonts w:ascii="Calibri" w:eastAsia="Times New Roman" w:hAnsi="Calibri" w:cs="Calibri"/>
          </w:rPr>
          <w:t>For example, attendees might:</w:t>
        </w:r>
      </w:ins>
    </w:p>
    <w:p w14:paraId="2037A1F5" w14:textId="37A78280" w:rsidR="00854934" w:rsidRDefault="00854934" w:rsidP="00854934">
      <w:pPr>
        <w:pStyle w:val="ListParagraph"/>
        <w:numPr>
          <w:ilvl w:val="0"/>
          <w:numId w:val="42"/>
        </w:numPr>
        <w:spacing w:after="0" w:line="240" w:lineRule="auto"/>
        <w:textAlignment w:val="center"/>
        <w:rPr>
          <w:ins w:id="681" w:author="Zoiner Tejada" w:date="2019-11-06T15:16:00Z"/>
          <w:rFonts w:ascii="Calibri" w:eastAsia="Times New Roman" w:hAnsi="Calibri" w:cs="Calibri"/>
        </w:rPr>
      </w:pPr>
      <w:ins w:id="682" w:author="Zoiner Tejada" w:date="2019-11-06T15:15:00Z">
        <w:r>
          <w:rPr>
            <w:rFonts w:ascii="Calibri" w:eastAsia="Times New Roman" w:hAnsi="Calibri" w:cs="Calibri"/>
          </w:rPr>
          <w:t>Integrate Azure Cognitive Search</w:t>
        </w:r>
      </w:ins>
      <w:ins w:id="683" w:author="Zoiner Tejada" w:date="2019-11-06T15:18:00Z">
        <w:r w:rsidR="008C183F">
          <w:rPr>
            <w:rFonts w:ascii="Calibri" w:eastAsia="Times New Roman" w:hAnsi="Calibri" w:cs="Calibri"/>
          </w:rPr>
          <w:t xml:space="preserve"> (or ElasticSearch)</w:t>
        </w:r>
      </w:ins>
      <w:ins w:id="684" w:author="Zoiner Tejada" w:date="2019-11-06T15:16:00Z">
        <w:r>
          <w:rPr>
            <w:rFonts w:ascii="Calibri" w:eastAsia="Times New Roman" w:hAnsi="Calibri" w:cs="Calibri"/>
          </w:rPr>
          <w:t xml:space="preserve"> to index the title and description fields of the movie data, and allow for full text search against these fields.</w:t>
        </w:r>
      </w:ins>
    </w:p>
    <w:p w14:paraId="5C97FBE0" w14:textId="1EB00A7A" w:rsidR="00854934" w:rsidRDefault="00854934" w:rsidP="00854934">
      <w:pPr>
        <w:pStyle w:val="ListParagraph"/>
        <w:numPr>
          <w:ilvl w:val="0"/>
          <w:numId w:val="42"/>
        </w:numPr>
        <w:spacing w:after="0" w:line="240" w:lineRule="auto"/>
        <w:textAlignment w:val="center"/>
        <w:rPr>
          <w:ins w:id="685" w:author="Zoiner Tejada" w:date="2019-11-06T15:19:00Z"/>
          <w:rFonts w:ascii="Calibri" w:eastAsia="Times New Roman" w:hAnsi="Calibri" w:cs="Calibri"/>
        </w:rPr>
      </w:pPr>
      <w:ins w:id="686" w:author="Zoiner Tejada" w:date="2019-11-06T15:16:00Z">
        <w:r>
          <w:rPr>
            <w:rFonts w:ascii="Calibri" w:eastAsia="Times New Roman" w:hAnsi="Calibri" w:cs="Calibri"/>
          </w:rPr>
          <w:t xml:space="preserve">Add faceted search </w:t>
        </w:r>
      </w:ins>
      <w:ins w:id="687" w:author="Zoiner Tejada" w:date="2019-11-06T15:17:00Z">
        <w:r>
          <w:rPr>
            <w:rFonts w:ascii="Calibri" w:eastAsia="Times New Roman" w:hAnsi="Calibri" w:cs="Calibri"/>
          </w:rPr>
          <w:t>b</w:t>
        </w:r>
        <w:r w:rsidR="00F96419">
          <w:rPr>
            <w:rFonts w:ascii="Calibri" w:eastAsia="Times New Roman" w:hAnsi="Calibri" w:cs="Calibri"/>
          </w:rPr>
          <w:t>y</w:t>
        </w:r>
        <w:r>
          <w:rPr>
            <w:rFonts w:ascii="Calibri" w:eastAsia="Times New Roman" w:hAnsi="Calibri" w:cs="Calibri"/>
          </w:rPr>
          <w:t xml:space="preserve"> enhancing the Azure Search Index to index other fields like release date and category</w:t>
        </w:r>
        <w:r w:rsidR="00F96419">
          <w:rPr>
            <w:rFonts w:ascii="Calibri" w:eastAsia="Times New Roman" w:hAnsi="Calibri" w:cs="Calibri"/>
          </w:rPr>
          <w:t xml:space="preserve">. </w:t>
        </w:r>
      </w:ins>
    </w:p>
    <w:p w14:paraId="628EA822" w14:textId="44267518" w:rsidR="009E6AD8" w:rsidRPr="00854934" w:rsidRDefault="009E6AD8">
      <w:pPr>
        <w:pStyle w:val="ListParagraph"/>
        <w:numPr>
          <w:ilvl w:val="0"/>
          <w:numId w:val="42"/>
        </w:numPr>
        <w:spacing w:after="0" w:line="240" w:lineRule="auto"/>
        <w:textAlignment w:val="center"/>
        <w:rPr>
          <w:ins w:id="688" w:author="Zoiner Tejada" w:date="2019-11-06T15:10:00Z"/>
          <w:rFonts w:ascii="Calibri" w:eastAsia="Times New Roman" w:hAnsi="Calibri" w:cs="Calibri"/>
          <w:rPrChange w:id="689" w:author="Zoiner Tejada" w:date="2019-11-06T15:15:00Z">
            <w:rPr>
              <w:ins w:id="690" w:author="Zoiner Tejada" w:date="2019-11-06T15:10:00Z"/>
            </w:rPr>
          </w:rPrChange>
        </w:rPr>
        <w:pPrChange w:id="691" w:author="Zoiner Tejada" w:date="2019-11-06T15:15:00Z">
          <w:pPr>
            <w:spacing w:after="0" w:line="240" w:lineRule="auto"/>
            <w:textAlignment w:val="center"/>
          </w:pPr>
        </w:pPrChange>
      </w:pPr>
      <w:commentRangeStart w:id="692"/>
      <w:ins w:id="693" w:author="Zoiner Tejada" w:date="2019-11-06T15:19:00Z">
        <w:del w:id="694" w:author="Joel Hulen" w:date="2019-11-08T15:34:00Z">
          <w:r w:rsidDel="00CF725D">
            <w:rPr>
              <w:rFonts w:ascii="Calibri" w:eastAsia="Times New Roman" w:hAnsi="Calibri" w:cs="Calibri"/>
            </w:rPr>
            <w:delText>Update the web application to use the API’s of the chosen search index service</w:delText>
          </w:r>
          <w:r w:rsidR="003970D3" w:rsidDel="00CF725D">
            <w:rPr>
              <w:rFonts w:ascii="Calibri" w:eastAsia="Times New Roman" w:hAnsi="Calibri" w:cs="Calibri"/>
            </w:rPr>
            <w:delText>.</w:delText>
          </w:r>
        </w:del>
      </w:ins>
      <w:commentRangeEnd w:id="692"/>
      <w:del w:id="695" w:author="Joel Hulen" w:date="2019-11-08T15:34:00Z">
        <w:r w:rsidR="000654EA" w:rsidDel="00CF725D">
          <w:rPr>
            <w:rStyle w:val="CommentReference"/>
          </w:rPr>
          <w:commentReference w:id="692"/>
        </w:r>
      </w:del>
      <w:ins w:id="696" w:author="Joel Hulen" w:date="2019-11-08T15:34:00Z">
        <w:r w:rsidR="00CF725D">
          <w:rPr>
            <w:rFonts w:ascii="Calibri" w:eastAsia="Times New Roman" w:hAnsi="Calibri" w:cs="Calibri"/>
          </w:rPr>
          <w:t>Test search API via</w:t>
        </w:r>
      </w:ins>
      <w:ins w:id="697" w:author="Joel Hulen" w:date="2019-11-08T15:35:00Z">
        <w:r w:rsidR="00CF725D">
          <w:rPr>
            <w:rFonts w:ascii="Calibri" w:eastAsia="Times New Roman" w:hAnsi="Calibri" w:cs="Calibri"/>
          </w:rPr>
          <w:t xml:space="preserve"> service interface or a tool like Postman.</w:t>
        </w:r>
      </w:ins>
    </w:p>
    <w:p w14:paraId="5966A2EB" w14:textId="6C0EDEE3" w:rsidR="0070403F" w:rsidDel="004E4EAF" w:rsidRDefault="00D67AE1" w:rsidP="0070403F">
      <w:pPr>
        <w:spacing w:after="0" w:line="240" w:lineRule="auto"/>
        <w:textAlignment w:val="center"/>
        <w:rPr>
          <w:del w:id="698" w:author="Zoiner Tejada" w:date="2019-11-06T15:15:00Z"/>
          <w:rFonts w:ascii="Calibri" w:eastAsia="Times New Roman" w:hAnsi="Calibri" w:cs="Calibri"/>
        </w:rPr>
      </w:pPr>
      <w:del w:id="699" w:author="Zoiner Tejada" w:date="2019-11-06T15:15:00Z">
        <w:r w:rsidDel="004E4EAF">
          <w:rPr>
            <w:rFonts w:ascii="Calibri" w:eastAsia="Times New Roman" w:hAnsi="Calibri" w:cs="Calibri"/>
          </w:rPr>
          <w:delText>Now that we have a view of how many orders are coming in</w:delText>
        </w:r>
        <w:r w:rsidR="0070403F" w:rsidDel="004E4EAF">
          <w:rPr>
            <w:rFonts w:ascii="Calibri" w:eastAsia="Times New Roman" w:hAnsi="Calibri" w:cs="Calibri"/>
          </w:rPr>
          <w:delText>, we n</w:delText>
        </w:r>
        <w:r w:rsidR="0070403F" w:rsidRPr="00907C96" w:rsidDel="004E4EAF">
          <w:rPr>
            <w:rFonts w:ascii="Calibri" w:eastAsia="Times New Roman" w:hAnsi="Calibri" w:cs="Calibri"/>
          </w:rPr>
          <w:delText>otice</w:delText>
        </w:r>
        <w:r w:rsidR="0070403F" w:rsidDel="004E4EAF">
          <w:rPr>
            <w:rFonts w:ascii="Calibri" w:eastAsia="Times New Roman" w:hAnsi="Calibri" w:cs="Calibri"/>
          </w:rPr>
          <w:delText>d that</w:delText>
        </w:r>
        <w:r w:rsidR="0070403F" w:rsidRPr="00907C96" w:rsidDel="004E4EAF">
          <w:rPr>
            <w:rFonts w:ascii="Calibri" w:eastAsia="Times New Roman" w:hAnsi="Calibri" w:cs="Calibri"/>
          </w:rPr>
          <w:delText xml:space="preserve"> orders are slowing down</w:delText>
        </w:r>
        <w:r w:rsidR="0070403F" w:rsidDel="004E4EAF">
          <w:rPr>
            <w:rFonts w:ascii="Calibri" w:eastAsia="Times New Roman" w:hAnsi="Calibri" w:cs="Calibri"/>
          </w:rPr>
          <w:delText>. HQ suspects this is because customers can’t find the products they are looking for on the website.</w:delText>
        </w:r>
        <w:r w:rsidR="0070403F" w:rsidRPr="00907C96" w:rsidDel="004E4EAF">
          <w:rPr>
            <w:rFonts w:ascii="Calibri" w:eastAsia="Times New Roman" w:hAnsi="Calibri" w:cs="Calibri"/>
          </w:rPr>
          <w:delText xml:space="preserve"> </w:delText>
        </w:r>
        <w:r w:rsidR="0070403F" w:rsidDel="004E4EAF">
          <w:rPr>
            <w:rFonts w:ascii="Calibri" w:eastAsia="Times New Roman" w:hAnsi="Calibri" w:cs="Calibri"/>
          </w:rPr>
          <w:delText>B</w:delText>
        </w:r>
        <w:r w:rsidR="0070403F" w:rsidRPr="00907C96" w:rsidDel="004E4EAF">
          <w:rPr>
            <w:rFonts w:ascii="Calibri" w:eastAsia="Times New Roman" w:hAnsi="Calibri" w:cs="Calibri"/>
          </w:rPr>
          <w:delText>uild an API that will do a full text search of the product catalog and return the top 5 best match products</w:delText>
        </w:r>
        <w:r w:rsidR="0070403F" w:rsidDel="004E4EAF">
          <w:rPr>
            <w:rFonts w:ascii="Calibri" w:eastAsia="Times New Roman" w:hAnsi="Calibri" w:cs="Calibri"/>
          </w:rPr>
          <w:delText>.</w:delText>
        </w:r>
      </w:del>
    </w:p>
    <w:p w14:paraId="592F76CA" w14:textId="155F17A0" w:rsidR="00EE5E17" w:rsidRPr="00EE5E17" w:rsidDel="004E4EAF" w:rsidRDefault="00EE5E17" w:rsidP="00EE5E17">
      <w:pPr>
        <w:pStyle w:val="ListParagraph"/>
        <w:numPr>
          <w:ilvl w:val="0"/>
          <w:numId w:val="38"/>
        </w:numPr>
        <w:spacing w:after="0" w:line="240" w:lineRule="auto"/>
        <w:rPr>
          <w:del w:id="700" w:author="Zoiner Tejada" w:date="2019-11-06T15:15:00Z"/>
          <w:rFonts w:ascii="Calibri" w:eastAsia="Times New Roman" w:hAnsi="Calibri" w:cs="Calibri"/>
        </w:rPr>
      </w:pPr>
      <w:del w:id="701" w:author="Zoiner Tejada" w:date="2019-11-06T15:15:00Z">
        <w:r w:rsidDel="004E4EAF">
          <w:rPr>
            <w:rFonts w:ascii="Calibri" w:eastAsia="Times New Roman" w:hAnsi="Calibri" w:cs="Calibri"/>
          </w:rPr>
          <w:delText>Consider how this will affect the decision to store the data partitioned two ways from challenge 2. Does this eliminate the need to partition by category? Have attendees reevaluate their data model and design decisions to meet the changing requirements.</w:delText>
        </w:r>
      </w:del>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64"/>
        <w:gridCol w:w="756"/>
      </w:tblGrid>
      <w:tr w:rsidR="0070403F" w:rsidRPr="00907C96" w:rsidDel="004E4EAF" w14:paraId="6DC0EE49" w14:textId="17725BD1" w:rsidTr="00E36DE5">
        <w:trPr>
          <w:del w:id="702" w:author="Zoiner Tejada" w:date="2019-11-06T15:15:00Z"/>
        </w:trPr>
        <w:tc>
          <w:tcPr>
            <w:tcW w:w="9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8507FB" w14:textId="105B1001" w:rsidR="0070403F" w:rsidRPr="00907C96" w:rsidDel="004E4EAF" w:rsidRDefault="0070403F" w:rsidP="00E36DE5">
            <w:pPr>
              <w:spacing w:after="0" w:line="240" w:lineRule="auto"/>
              <w:rPr>
                <w:del w:id="703" w:author="Zoiner Tejada" w:date="2019-11-06T15:15:00Z"/>
                <w:rFonts w:ascii="Calibri" w:eastAsia="Times New Roman" w:hAnsi="Calibri" w:cs="Calibri"/>
              </w:rPr>
            </w:pPr>
            <w:del w:id="704" w:author="Zoiner Tejada" w:date="2019-11-06T15:15:00Z">
              <w:r w:rsidRPr="00907C96" w:rsidDel="004E4EAF">
                <w:rPr>
                  <w:rFonts w:ascii="Calibri" w:eastAsia="Times New Roman" w:hAnsi="Calibri" w:cs="Calibri"/>
                </w:rPr>
                <w:delText>Write the page content</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9016A0" w14:textId="5B9C54E9" w:rsidR="0070403F" w:rsidRPr="00907C96" w:rsidDel="004E4EAF" w:rsidRDefault="0070403F" w:rsidP="00E36DE5">
            <w:pPr>
              <w:spacing w:after="0" w:line="240" w:lineRule="auto"/>
              <w:rPr>
                <w:del w:id="705" w:author="Zoiner Tejada" w:date="2019-11-06T15:15:00Z"/>
                <w:rFonts w:ascii="Calibri" w:eastAsia="Times New Roman" w:hAnsi="Calibri" w:cs="Calibri"/>
              </w:rPr>
            </w:pPr>
            <w:del w:id="706" w:author="Zoiner Tejada" w:date="2019-11-06T15:15:00Z">
              <w:r w:rsidRPr="00907C96" w:rsidDel="004E4EAF">
                <w:rPr>
                  <w:rFonts w:ascii="Calibri" w:eastAsia="Times New Roman" w:hAnsi="Calibri" w:cs="Calibri"/>
                </w:rPr>
                <w:delText>4</w:delText>
              </w:r>
            </w:del>
          </w:p>
        </w:tc>
      </w:tr>
      <w:tr w:rsidR="0070403F" w:rsidRPr="00907C96" w:rsidDel="004E4EAF" w14:paraId="0E8703D6" w14:textId="621AE273" w:rsidTr="00E36DE5">
        <w:trPr>
          <w:del w:id="707" w:author="Zoiner Tejada" w:date="2019-11-06T15:15:00Z"/>
        </w:trPr>
        <w:tc>
          <w:tcPr>
            <w:tcW w:w="9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825198" w14:textId="36BB8DBD" w:rsidR="0070403F" w:rsidRPr="00907C96" w:rsidDel="004E4EAF" w:rsidRDefault="0070403F" w:rsidP="00E36DE5">
            <w:pPr>
              <w:spacing w:after="0" w:line="240" w:lineRule="auto"/>
              <w:rPr>
                <w:del w:id="708" w:author="Zoiner Tejada" w:date="2019-11-06T15:15:00Z"/>
                <w:rFonts w:ascii="Calibri" w:eastAsia="Times New Roman" w:hAnsi="Calibri" w:cs="Calibri"/>
              </w:rPr>
            </w:pPr>
            <w:del w:id="709" w:author="Zoiner Tejada" w:date="2019-11-06T15:15:00Z">
              <w:r w:rsidRPr="00907C96" w:rsidDel="004E4EAF">
                <w:rPr>
                  <w:rFonts w:ascii="Calibri" w:eastAsia="Times New Roman" w:hAnsi="Calibri" w:cs="Calibri"/>
                </w:rPr>
                <w:delText>Build the coach's guide</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80FD6D" w14:textId="38C113A1" w:rsidR="0070403F" w:rsidRPr="00907C96" w:rsidDel="004E4EAF" w:rsidRDefault="0070403F" w:rsidP="00E36DE5">
            <w:pPr>
              <w:spacing w:after="0" w:line="240" w:lineRule="auto"/>
              <w:rPr>
                <w:del w:id="710" w:author="Zoiner Tejada" w:date="2019-11-06T15:15:00Z"/>
                <w:rFonts w:ascii="Calibri" w:eastAsia="Times New Roman" w:hAnsi="Calibri" w:cs="Calibri"/>
              </w:rPr>
            </w:pPr>
            <w:del w:id="711" w:author="Zoiner Tejada" w:date="2019-11-06T15:15:00Z">
              <w:r w:rsidRPr="00907C96" w:rsidDel="004E4EAF">
                <w:rPr>
                  <w:rFonts w:ascii="Calibri" w:eastAsia="Times New Roman" w:hAnsi="Calibri" w:cs="Calibri"/>
                </w:rPr>
                <w:delText>8</w:delText>
              </w:r>
            </w:del>
          </w:p>
        </w:tc>
      </w:tr>
      <w:tr w:rsidR="0070403F" w:rsidRPr="00907C96" w:rsidDel="004E4EAF" w14:paraId="033E0E2E" w14:textId="4557A897" w:rsidTr="00E36DE5">
        <w:trPr>
          <w:del w:id="712" w:author="Zoiner Tejada" w:date="2019-11-06T15:15:00Z"/>
        </w:trPr>
        <w:tc>
          <w:tcPr>
            <w:tcW w:w="9428"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6CAAD5EC" w14:textId="26D10B3D" w:rsidR="0070403F" w:rsidRPr="00907C96" w:rsidDel="004E4EAF" w:rsidRDefault="0070403F" w:rsidP="00E36DE5">
            <w:pPr>
              <w:spacing w:after="0" w:line="240" w:lineRule="auto"/>
              <w:jc w:val="right"/>
              <w:rPr>
                <w:del w:id="713" w:author="Zoiner Tejada" w:date="2019-11-06T15:15:00Z"/>
                <w:rFonts w:ascii="Calibri" w:eastAsia="Times New Roman" w:hAnsi="Calibri" w:cs="Calibri"/>
              </w:rPr>
            </w:pPr>
            <w:del w:id="714" w:author="Zoiner Tejada" w:date="2019-11-06T15:15:00Z">
              <w:r w:rsidRPr="00907C96" w:rsidDel="004E4EAF">
                <w:rPr>
                  <w:rFonts w:ascii="Calibri" w:eastAsia="Times New Roman" w:hAnsi="Calibri" w:cs="Calibri"/>
                </w:rPr>
                <w:delText>TOTAL</w:delText>
              </w:r>
            </w:del>
          </w:p>
        </w:tc>
        <w:tc>
          <w:tcPr>
            <w:tcW w:w="870"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70DDACE0" w14:textId="38E50759" w:rsidR="0070403F" w:rsidRPr="00907C96" w:rsidDel="004E4EAF" w:rsidRDefault="0070403F" w:rsidP="00E36DE5">
            <w:pPr>
              <w:spacing w:after="0" w:line="240" w:lineRule="auto"/>
              <w:jc w:val="right"/>
              <w:rPr>
                <w:del w:id="715" w:author="Zoiner Tejada" w:date="2019-11-06T15:15:00Z"/>
                <w:rFonts w:ascii="Calibri" w:eastAsia="Times New Roman" w:hAnsi="Calibri" w:cs="Calibri"/>
              </w:rPr>
            </w:pPr>
            <w:del w:id="716" w:author="Zoiner Tejada" w:date="2019-11-06T15:15:00Z">
              <w:r w:rsidRPr="00907C96" w:rsidDel="004E4EAF">
                <w:rPr>
                  <w:rFonts w:ascii="Calibri" w:eastAsia="Times New Roman" w:hAnsi="Calibri" w:cs="Calibri"/>
                </w:rPr>
                <w:delText>12</w:delText>
              </w:r>
            </w:del>
          </w:p>
        </w:tc>
      </w:tr>
    </w:tbl>
    <w:p w14:paraId="7EB2B779" w14:textId="77777777" w:rsidR="0070403F" w:rsidRPr="00907C96" w:rsidRDefault="0070403F" w:rsidP="0070403F">
      <w:pPr>
        <w:spacing w:after="0" w:line="240" w:lineRule="auto"/>
        <w:ind w:left="540"/>
        <w:rPr>
          <w:rFonts w:ascii="Calibri" w:eastAsia="Times New Roman" w:hAnsi="Calibri" w:cs="Calibri"/>
        </w:rPr>
      </w:pPr>
      <w:r w:rsidRPr="00907C96">
        <w:rPr>
          <w:rFonts w:ascii="Calibri" w:eastAsia="Times New Roman" w:hAnsi="Calibri" w:cs="Calibri"/>
        </w:rPr>
        <w:t> </w:t>
      </w:r>
    </w:p>
    <w:p w14:paraId="3E2B6518" w14:textId="77777777" w:rsidR="00243DA9" w:rsidRDefault="00243DA9" w:rsidP="00243DA9">
      <w:pPr>
        <w:rPr>
          <w:ins w:id="717" w:author="Zoiner Tejada" w:date="2019-11-06T15:31:00Z"/>
          <w:b/>
        </w:rPr>
      </w:pPr>
      <w:ins w:id="718" w:author="Zoiner Tejada" w:date="2019-11-06T15:31:00Z">
        <w:r w:rsidRPr="006149A8">
          <w:rPr>
            <w:b/>
          </w:rPr>
          <w:t>Artifacts provided to attendees for this challenge:</w:t>
        </w:r>
      </w:ins>
    </w:p>
    <w:p w14:paraId="21D21E3D" w14:textId="77777777" w:rsidR="00243DA9" w:rsidRPr="006149A8" w:rsidRDefault="00243DA9" w:rsidP="00243DA9">
      <w:pPr>
        <w:pStyle w:val="ListParagraph"/>
        <w:numPr>
          <w:ilvl w:val="0"/>
          <w:numId w:val="42"/>
        </w:numPr>
        <w:rPr>
          <w:ins w:id="719" w:author="Zoiner Tejada" w:date="2019-11-06T15:31:00Z"/>
        </w:rPr>
      </w:pPr>
      <w:ins w:id="720" w:author="Zoiner Tejada" w:date="2019-11-06T15:31:00Z">
        <w:r w:rsidRPr="006149A8">
          <w:t>No additional artifacts</w:t>
        </w:r>
      </w:ins>
    </w:p>
    <w:p w14:paraId="2935A914" w14:textId="77777777" w:rsidR="0070403F" w:rsidRPr="00907C96" w:rsidRDefault="0070403F">
      <w:pPr>
        <w:spacing w:after="0" w:line="240" w:lineRule="auto"/>
        <w:rPr>
          <w:rFonts w:ascii="Calibri" w:eastAsia="Times New Roman" w:hAnsi="Calibri" w:cs="Calibri"/>
        </w:rPr>
        <w:pPrChange w:id="721" w:author="Zoiner Tejada" w:date="2019-11-06T15:31:00Z">
          <w:pPr>
            <w:spacing w:after="0" w:line="240" w:lineRule="auto"/>
            <w:ind w:left="540"/>
          </w:pPr>
        </w:pPrChange>
      </w:pPr>
      <w:r w:rsidRPr="00907C96">
        <w:rPr>
          <w:rFonts w:ascii="Calibri" w:eastAsia="Times New Roman" w:hAnsi="Calibri" w:cs="Calibri"/>
        </w:rPr>
        <w:t> </w:t>
      </w:r>
    </w:p>
    <w:p w14:paraId="0AA42216" w14:textId="12BD0512" w:rsidR="0070403F" w:rsidRPr="00907C96" w:rsidRDefault="0070403F" w:rsidP="0070403F">
      <w:pPr>
        <w:pStyle w:val="Heading3"/>
        <w:rPr>
          <w:rFonts w:eastAsia="Times New Roman"/>
        </w:rPr>
      </w:pPr>
      <w:bookmarkStart w:id="722" w:name="_Toc23322414"/>
      <w:r w:rsidRPr="00907C96">
        <w:rPr>
          <w:rFonts w:eastAsia="Times New Roman"/>
        </w:rPr>
        <w:t xml:space="preserve">Challenge </w:t>
      </w:r>
      <w:ins w:id="723" w:author="Joel Hulen" w:date="2019-11-08T15:35:00Z">
        <w:r w:rsidR="00CF725D">
          <w:rPr>
            <w:rFonts w:eastAsia="Times New Roman"/>
          </w:rPr>
          <w:t>6</w:t>
        </w:r>
      </w:ins>
      <w:ins w:id="724" w:author="Zoiner Tejada" w:date="2019-11-06T15:19:00Z">
        <w:del w:id="725" w:author="Joel Hulen" w:date="2019-11-08T15:35:00Z">
          <w:r w:rsidR="00041557" w:rsidDel="00CF725D">
            <w:rPr>
              <w:rFonts w:eastAsia="Times New Roman"/>
            </w:rPr>
            <w:delText>7</w:delText>
          </w:r>
        </w:del>
      </w:ins>
      <w:del w:id="726" w:author="Zoiner Tejada" w:date="2019-11-06T15:19:00Z">
        <w:r w:rsidRPr="00907C96" w:rsidDel="00041557">
          <w:rPr>
            <w:rFonts w:eastAsia="Times New Roman"/>
          </w:rPr>
          <w:delText>6</w:delText>
        </w:r>
      </w:del>
      <w:r w:rsidRPr="00907C96">
        <w:rPr>
          <w:rFonts w:eastAsia="Times New Roman"/>
        </w:rPr>
        <w:t xml:space="preserve">: </w:t>
      </w:r>
      <w:del w:id="727" w:author="Zoiner Tejada" w:date="2019-11-06T15:24:00Z">
        <w:r w:rsidRPr="00907C96" w:rsidDel="003F604E">
          <w:rPr>
            <w:rFonts w:eastAsia="Times New Roman"/>
          </w:rPr>
          <w:delText>Global Expansion</w:delText>
        </w:r>
      </w:del>
      <w:ins w:id="728" w:author="Zoiner Tejada" w:date="2019-11-06T15:24:00Z">
        <w:r w:rsidR="003F604E">
          <w:rPr>
            <w:rFonts w:eastAsia="Times New Roman"/>
          </w:rPr>
          <w:t>Taking over the world</w:t>
        </w:r>
        <w:r w:rsidR="00925C3A">
          <w:rPr>
            <w:rFonts w:eastAsia="Times New Roman"/>
          </w:rPr>
          <w:t xml:space="preserve"> (MUAHAHAHA)</w:t>
        </w:r>
      </w:ins>
      <w:del w:id="729" w:author="Zoiner Tejada" w:date="2019-11-06T15:24:00Z">
        <w:r w:rsidRPr="00907C96" w:rsidDel="003F604E">
          <w:rPr>
            <w:rFonts w:eastAsia="Times New Roman"/>
          </w:rPr>
          <w:delText>, Indexing, and Logging</w:delText>
        </w:r>
      </w:del>
      <w:bookmarkEnd w:id="722"/>
    </w:p>
    <w:p w14:paraId="4FA8A95D" w14:textId="3C55E531" w:rsidR="002C49F2" w:rsidRDefault="002C49F2" w:rsidP="0070403F">
      <w:pPr>
        <w:spacing w:after="0" w:line="240" w:lineRule="auto"/>
        <w:textAlignment w:val="center"/>
        <w:rPr>
          <w:ins w:id="730" w:author="Zoiner Tejada" w:date="2019-11-06T15:21:00Z"/>
          <w:rFonts w:ascii="Calibri" w:eastAsia="Times New Roman" w:hAnsi="Calibri" w:cs="Calibri"/>
        </w:rPr>
      </w:pPr>
      <w:ins w:id="731" w:author="Zoiner Tejada" w:date="2019-11-06T15:21:00Z">
        <w:r>
          <w:rPr>
            <w:rFonts w:ascii="Calibri" w:eastAsia="Times New Roman" w:hAnsi="Calibri" w:cs="Calibri"/>
          </w:rPr>
          <w:t xml:space="preserve">With the improved search experience, </w:t>
        </w:r>
      </w:ins>
      <w:del w:id="732" w:author="Zoiner Tejada" w:date="2019-11-06T15:21:00Z">
        <w:r w:rsidR="0070403F" w:rsidRPr="00907C96" w:rsidDel="002C49F2">
          <w:rPr>
            <w:rFonts w:ascii="Calibri" w:eastAsia="Times New Roman" w:hAnsi="Calibri" w:cs="Calibri"/>
          </w:rPr>
          <w:delText>That worked! O</w:delText>
        </w:r>
      </w:del>
      <w:ins w:id="733" w:author="Zoiner Tejada" w:date="2019-11-06T15:21:00Z">
        <w:r>
          <w:rPr>
            <w:rFonts w:ascii="Calibri" w:eastAsia="Times New Roman" w:hAnsi="Calibri" w:cs="Calibri"/>
          </w:rPr>
          <w:t>o</w:t>
        </w:r>
      </w:ins>
      <w:r w:rsidR="0070403F" w:rsidRPr="00907C96">
        <w:rPr>
          <w:rFonts w:ascii="Calibri" w:eastAsia="Times New Roman" w:hAnsi="Calibri" w:cs="Calibri"/>
        </w:rPr>
        <w:t xml:space="preserve">rders are coming in faster than ever and </w:t>
      </w:r>
      <w:del w:id="734" w:author="Zoiner Tejada" w:date="2019-11-06T15:20:00Z">
        <w:r w:rsidR="0070403F" w:rsidRPr="00907C96" w:rsidDel="002C49F2">
          <w:rPr>
            <w:rFonts w:ascii="Calibri" w:eastAsia="Times New Roman" w:hAnsi="Calibri" w:cs="Calibri"/>
          </w:rPr>
          <w:delText xml:space="preserve">we </w:delText>
        </w:r>
      </w:del>
      <w:ins w:id="735" w:author="Zoiner Tejada" w:date="2019-11-06T15:20:00Z">
        <w:r>
          <w:rPr>
            <w:rFonts w:ascii="Calibri" w:eastAsia="Times New Roman" w:hAnsi="Calibri" w:cs="Calibri"/>
          </w:rPr>
          <w:t>Contoso</w:t>
        </w:r>
        <w:r w:rsidRPr="00907C96">
          <w:rPr>
            <w:rFonts w:ascii="Calibri" w:eastAsia="Times New Roman" w:hAnsi="Calibri" w:cs="Calibri"/>
          </w:rPr>
          <w:t xml:space="preserve"> </w:t>
        </w:r>
      </w:ins>
      <w:r w:rsidR="0070403F" w:rsidRPr="00907C96">
        <w:rPr>
          <w:rFonts w:ascii="Calibri" w:eastAsia="Times New Roman" w:hAnsi="Calibri" w:cs="Calibri"/>
        </w:rPr>
        <w:t>want</w:t>
      </w:r>
      <w:ins w:id="736" w:author="Zoiner Tejada" w:date="2019-11-06T15:20:00Z">
        <w:r>
          <w:rPr>
            <w:rFonts w:ascii="Calibri" w:eastAsia="Times New Roman" w:hAnsi="Calibri" w:cs="Calibri"/>
          </w:rPr>
          <w:t>s</w:t>
        </w:r>
      </w:ins>
      <w:r w:rsidR="0070403F" w:rsidRPr="00907C96">
        <w:rPr>
          <w:rFonts w:ascii="Calibri" w:eastAsia="Times New Roman" w:hAnsi="Calibri" w:cs="Calibri"/>
        </w:rPr>
        <w:t xml:space="preserve"> to expand globally</w:t>
      </w:r>
      <w:ins w:id="737" w:author="Zoiner Tejada" w:date="2019-11-06T15:21:00Z">
        <w:r>
          <w:rPr>
            <w:rFonts w:ascii="Calibri" w:eastAsia="Times New Roman" w:hAnsi="Calibri" w:cs="Calibri"/>
          </w:rPr>
          <w:t>.</w:t>
        </w:r>
      </w:ins>
      <w:ins w:id="738" w:author="Zoiner Tejada" w:date="2019-11-06T15:24:00Z">
        <w:r w:rsidR="008328FE">
          <w:rPr>
            <w:rFonts w:ascii="Calibri" w:eastAsia="Times New Roman" w:hAnsi="Calibri" w:cs="Calibri"/>
          </w:rPr>
          <w:t xml:space="preserve"> </w:t>
        </w:r>
      </w:ins>
      <w:ins w:id="739" w:author="Zoiner Tejada" w:date="2019-11-06T15:25:00Z">
        <w:r w:rsidR="008328FE">
          <w:rPr>
            <w:rFonts w:ascii="Calibri" w:eastAsia="Times New Roman" w:hAnsi="Calibri" w:cs="Calibri"/>
          </w:rPr>
          <w:t xml:space="preserve">They would like to start by having their solution available in a performant way in two regions (e.g., the United States and </w:t>
        </w:r>
      </w:ins>
      <w:ins w:id="740" w:author="Zoiner Tejada" w:date="2019-11-06T15:26:00Z">
        <w:r w:rsidR="008328FE">
          <w:rPr>
            <w:rFonts w:ascii="Calibri" w:eastAsia="Times New Roman" w:hAnsi="Calibri" w:cs="Calibri"/>
          </w:rPr>
          <w:t>Europe). They do not want users in any region to experience any form of latency resulting from making network requests that span an ocean.</w:t>
        </w:r>
      </w:ins>
      <w:ins w:id="741" w:author="Zoiner Tejada" w:date="2019-11-06T15:27:00Z">
        <w:r w:rsidR="00674FCC">
          <w:rPr>
            <w:rFonts w:ascii="Calibri" w:eastAsia="Times New Roman" w:hAnsi="Calibri" w:cs="Calibri"/>
          </w:rPr>
          <w:t xml:space="preserve"> They also, do not want to have to explicitly manage how the two regions stay in sync.</w:t>
        </w:r>
      </w:ins>
    </w:p>
    <w:p w14:paraId="14C2237B" w14:textId="1DE41D00" w:rsidR="002C49F2" w:rsidRDefault="002C49F2" w:rsidP="0070403F">
      <w:pPr>
        <w:spacing w:after="0" w:line="240" w:lineRule="auto"/>
        <w:textAlignment w:val="center"/>
        <w:rPr>
          <w:ins w:id="742" w:author="Zoiner Tejada" w:date="2019-11-06T15:28:00Z"/>
          <w:rFonts w:ascii="Calibri" w:eastAsia="Times New Roman" w:hAnsi="Calibri" w:cs="Calibri"/>
        </w:rPr>
      </w:pPr>
    </w:p>
    <w:p w14:paraId="1ED30705" w14:textId="77777777" w:rsidR="00D93BA6" w:rsidRDefault="00D93BA6" w:rsidP="00D93BA6">
      <w:pPr>
        <w:spacing w:after="0" w:line="240" w:lineRule="auto"/>
        <w:rPr>
          <w:ins w:id="743" w:author="Zoiner Tejada" w:date="2019-11-06T15:28:00Z"/>
          <w:rFonts w:ascii="Calibri" w:eastAsia="Times New Roman" w:hAnsi="Calibri" w:cs="Calibri"/>
        </w:rPr>
      </w:pPr>
      <w:ins w:id="744" w:author="Zoiner Tejada" w:date="2019-11-06T15:28:00Z">
        <w:r>
          <w:rPr>
            <w:rFonts w:ascii="Calibri" w:eastAsia="Times New Roman" w:hAnsi="Calibri" w:cs="Calibri"/>
          </w:rPr>
          <w:t>For example, attendees might:</w:t>
        </w:r>
      </w:ins>
    </w:p>
    <w:p w14:paraId="4AE55D99" w14:textId="77777777" w:rsidR="00D93BA6" w:rsidRDefault="00D93BA6" w:rsidP="00D93BA6">
      <w:pPr>
        <w:pStyle w:val="ListParagraph"/>
        <w:numPr>
          <w:ilvl w:val="0"/>
          <w:numId w:val="42"/>
        </w:numPr>
        <w:spacing w:after="0" w:line="240" w:lineRule="auto"/>
        <w:textAlignment w:val="center"/>
        <w:rPr>
          <w:ins w:id="745" w:author="Zoiner Tejada" w:date="2019-11-06T15:29:00Z"/>
          <w:rFonts w:ascii="Calibri" w:eastAsia="Times New Roman" w:hAnsi="Calibri" w:cs="Calibri"/>
        </w:rPr>
      </w:pPr>
      <w:ins w:id="746" w:author="Zoiner Tejada" w:date="2019-11-06T15:29:00Z">
        <w:r>
          <w:rPr>
            <w:rFonts w:ascii="Calibri" w:eastAsia="Times New Roman" w:hAnsi="Calibri" w:cs="Calibri"/>
          </w:rPr>
          <w:t>Verify the that the account is configured with multi-master.</w:t>
        </w:r>
      </w:ins>
    </w:p>
    <w:p w14:paraId="53395307" w14:textId="4C3A5E5B" w:rsidR="00D93BA6" w:rsidRDefault="00D93BA6" w:rsidP="00D93BA6">
      <w:pPr>
        <w:pStyle w:val="ListParagraph"/>
        <w:numPr>
          <w:ilvl w:val="0"/>
          <w:numId w:val="42"/>
        </w:numPr>
        <w:spacing w:after="0" w:line="240" w:lineRule="auto"/>
        <w:textAlignment w:val="center"/>
        <w:rPr>
          <w:ins w:id="747" w:author="Zoiner Tejada" w:date="2019-11-06T15:29:00Z"/>
          <w:rFonts w:ascii="Calibri" w:eastAsia="Times New Roman" w:hAnsi="Calibri" w:cs="Calibri"/>
        </w:rPr>
      </w:pPr>
      <w:ins w:id="748" w:author="Zoiner Tejada" w:date="2019-11-06T15:29:00Z">
        <w:r>
          <w:rPr>
            <w:rFonts w:ascii="Calibri" w:eastAsia="Times New Roman" w:hAnsi="Calibri" w:cs="Calibri"/>
          </w:rPr>
          <w:lastRenderedPageBreak/>
          <w:t>Add a new region to Cosmos DB.</w:t>
        </w:r>
      </w:ins>
    </w:p>
    <w:p w14:paraId="7642A90A" w14:textId="74F493EF" w:rsidR="00D93BA6" w:rsidRDefault="00D93BA6" w:rsidP="00D93BA6">
      <w:pPr>
        <w:pStyle w:val="ListParagraph"/>
        <w:numPr>
          <w:ilvl w:val="0"/>
          <w:numId w:val="42"/>
        </w:numPr>
        <w:spacing w:after="0" w:line="240" w:lineRule="auto"/>
        <w:textAlignment w:val="center"/>
        <w:rPr>
          <w:ins w:id="749" w:author="Zoiner Tejada" w:date="2019-11-06T15:30:00Z"/>
          <w:rFonts w:ascii="Calibri" w:eastAsia="Times New Roman" w:hAnsi="Calibri" w:cs="Calibri"/>
        </w:rPr>
      </w:pPr>
      <w:commentRangeStart w:id="750"/>
      <w:ins w:id="751" w:author="Zoiner Tejada" w:date="2019-11-06T15:29:00Z">
        <w:r>
          <w:rPr>
            <w:rFonts w:ascii="Calibri" w:eastAsia="Times New Roman" w:hAnsi="Calibri" w:cs="Calibri"/>
          </w:rPr>
          <w:t xml:space="preserve">Create new resource groups and deploy </w:t>
        </w:r>
        <w:del w:id="752" w:author="Joel Hulen" w:date="2019-11-08T15:35:00Z">
          <w:r w:rsidDel="00CF725D">
            <w:rPr>
              <w:rFonts w:ascii="Calibri" w:eastAsia="Times New Roman" w:hAnsi="Calibri" w:cs="Calibri"/>
            </w:rPr>
            <w:delText>the web application</w:delText>
          </w:r>
        </w:del>
      </w:ins>
      <w:ins w:id="753" w:author="Joel Hulen" w:date="2019-11-08T15:35:00Z">
        <w:r w:rsidR="00CF725D">
          <w:rPr>
            <w:rFonts w:ascii="Calibri" w:eastAsia="Times New Roman" w:hAnsi="Calibri" w:cs="Calibri"/>
          </w:rPr>
          <w:t>any related</w:t>
        </w:r>
      </w:ins>
      <w:ins w:id="754" w:author="Zoiner Tejada" w:date="2019-11-06T15:29:00Z">
        <w:r>
          <w:rPr>
            <w:rFonts w:ascii="Calibri" w:eastAsia="Times New Roman" w:hAnsi="Calibri" w:cs="Calibri"/>
          </w:rPr>
          <w:t xml:space="preserve"> services in the new regio</w:t>
        </w:r>
      </w:ins>
      <w:ins w:id="755" w:author="Zoiner Tejada" w:date="2019-11-06T15:30:00Z">
        <w:r>
          <w:rPr>
            <w:rFonts w:ascii="Calibri" w:eastAsia="Times New Roman" w:hAnsi="Calibri" w:cs="Calibri"/>
          </w:rPr>
          <w:t>n.</w:t>
        </w:r>
      </w:ins>
      <w:commentRangeEnd w:id="750"/>
      <w:r w:rsidR="008D6EA3">
        <w:rPr>
          <w:rStyle w:val="CommentReference"/>
        </w:rPr>
        <w:commentReference w:id="750"/>
      </w:r>
    </w:p>
    <w:p w14:paraId="10BF50E9" w14:textId="01031E9A" w:rsidR="00D93BA6" w:rsidRDefault="00D93BA6" w:rsidP="00D93BA6">
      <w:pPr>
        <w:pStyle w:val="ListParagraph"/>
        <w:numPr>
          <w:ilvl w:val="0"/>
          <w:numId w:val="42"/>
        </w:numPr>
        <w:spacing w:after="0" w:line="240" w:lineRule="auto"/>
        <w:textAlignment w:val="center"/>
        <w:rPr>
          <w:ins w:id="756" w:author="Zoiner Tejada" w:date="2019-11-06T15:30:00Z"/>
          <w:rFonts w:ascii="Calibri" w:eastAsia="Times New Roman" w:hAnsi="Calibri" w:cs="Calibri"/>
        </w:rPr>
      </w:pPr>
      <w:ins w:id="757" w:author="Zoiner Tejada" w:date="2019-11-06T15:30:00Z">
        <w:r>
          <w:rPr>
            <w:rFonts w:ascii="Calibri" w:eastAsia="Times New Roman" w:hAnsi="Calibri" w:cs="Calibri"/>
          </w:rPr>
          <w:t xml:space="preserve">Configure the services to only use the Cosmos DB instance within </w:t>
        </w:r>
        <w:r w:rsidR="00C13C47">
          <w:rPr>
            <w:rFonts w:ascii="Calibri" w:eastAsia="Times New Roman" w:hAnsi="Calibri" w:cs="Calibri"/>
          </w:rPr>
          <w:t>the</w:t>
        </w:r>
        <w:r>
          <w:rPr>
            <w:rFonts w:ascii="Calibri" w:eastAsia="Times New Roman" w:hAnsi="Calibri" w:cs="Calibri"/>
          </w:rPr>
          <w:t xml:space="preserve"> preferred region.</w:t>
        </w:r>
      </w:ins>
    </w:p>
    <w:p w14:paraId="6FB9A507" w14:textId="00C66640" w:rsidR="00C13C47" w:rsidRDefault="00C13C47" w:rsidP="00243DA9">
      <w:pPr>
        <w:spacing w:after="0" w:line="240" w:lineRule="auto"/>
        <w:textAlignment w:val="center"/>
        <w:rPr>
          <w:ins w:id="758" w:author="Zoiner Tejada" w:date="2019-11-06T15:31:00Z"/>
          <w:rFonts w:ascii="Calibri" w:eastAsia="Times New Roman" w:hAnsi="Calibri" w:cs="Calibri"/>
        </w:rPr>
      </w:pPr>
    </w:p>
    <w:p w14:paraId="6D270DB6" w14:textId="77777777" w:rsidR="00243DA9" w:rsidRDefault="00243DA9" w:rsidP="00243DA9">
      <w:pPr>
        <w:rPr>
          <w:ins w:id="759" w:author="Zoiner Tejada" w:date="2019-11-06T15:31:00Z"/>
          <w:b/>
        </w:rPr>
      </w:pPr>
      <w:ins w:id="760" w:author="Zoiner Tejada" w:date="2019-11-06T15:31:00Z">
        <w:r w:rsidRPr="006149A8">
          <w:rPr>
            <w:b/>
          </w:rPr>
          <w:t>Artifacts provided to attendees for this challenge:</w:t>
        </w:r>
      </w:ins>
    </w:p>
    <w:p w14:paraId="0E45EF37" w14:textId="3B334885" w:rsidR="00243DA9" w:rsidRPr="006149A8" w:rsidRDefault="00243DA9" w:rsidP="00243DA9">
      <w:pPr>
        <w:pStyle w:val="ListParagraph"/>
        <w:numPr>
          <w:ilvl w:val="0"/>
          <w:numId w:val="42"/>
        </w:numPr>
        <w:rPr>
          <w:ins w:id="761" w:author="Zoiner Tejada" w:date="2019-11-06T15:31:00Z"/>
        </w:rPr>
      </w:pPr>
      <w:ins w:id="762" w:author="Zoiner Tejada" w:date="2019-11-06T15:31:00Z">
        <w:del w:id="763" w:author="Joel Hulen" w:date="2019-11-08T15:39:00Z">
          <w:r w:rsidRPr="006149A8" w:rsidDel="00CF725D">
            <w:delText>No additional artifacts</w:delText>
          </w:r>
        </w:del>
      </w:ins>
      <w:ins w:id="764" w:author="Joel Hulen" w:date="2019-11-08T15:39:00Z">
        <w:r w:rsidR="00CF725D">
          <w:t>Generator</w:t>
        </w:r>
      </w:ins>
      <w:ins w:id="765" w:author="Joel Hulen" w:date="2019-11-08T15:40:00Z">
        <w:r w:rsidR="00CF725D">
          <w:t xml:space="preserve"> that can be customized to send events to their application. Sends </w:t>
        </w:r>
      </w:ins>
      <w:ins w:id="766" w:author="Joel Hulen" w:date="2019-11-08T15:42:00Z">
        <w:r w:rsidR="00BB5E2D">
          <w:t xml:space="preserve">the same </w:t>
        </w:r>
      </w:ins>
      <w:ins w:id="767" w:author="Joel Hulen" w:date="2019-11-08T15:41:00Z">
        <w:r w:rsidR="00CF725D">
          <w:t xml:space="preserve">100 </w:t>
        </w:r>
      </w:ins>
      <w:ins w:id="768" w:author="Joel Hulen" w:date="2019-11-08T15:40:00Z">
        <w:r w:rsidR="00CF725D">
          <w:t xml:space="preserve">events to each region. </w:t>
        </w:r>
      </w:ins>
      <w:ins w:id="769" w:author="Joel Hulen" w:date="2019-11-08T15:41:00Z">
        <w:r w:rsidR="00CF725D">
          <w:t xml:space="preserve">At the conclusion, there </w:t>
        </w:r>
      </w:ins>
      <w:ins w:id="770" w:author="Joel Hulen" w:date="2019-11-08T15:40:00Z">
        <w:r w:rsidR="00CF725D">
          <w:t xml:space="preserve">should be </w:t>
        </w:r>
      </w:ins>
      <w:ins w:id="771" w:author="Joel Hulen" w:date="2019-11-08T15:41:00Z">
        <w:r w:rsidR="00CF725D">
          <w:t xml:space="preserve">100 </w:t>
        </w:r>
      </w:ins>
      <w:ins w:id="772" w:author="Joel Hulen" w:date="2019-11-08T15:40:00Z">
        <w:r w:rsidR="00CF725D">
          <w:t>events in each region</w:t>
        </w:r>
      </w:ins>
      <w:ins w:id="773" w:author="Joel Hulen" w:date="2019-11-08T15:42:00Z">
        <w:r w:rsidR="00CF725D">
          <w:t>. Not 200 in one region, as measured using the Azure portal and Cosmos DB metrics.</w:t>
        </w:r>
      </w:ins>
    </w:p>
    <w:p w14:paraId="564D4398" w14:textId="77777777" w:rsidR="00243DA9" w:rsidRPr="00243DA9" w:rsidRDefault="00243DA9">
      <w:pPr>
        <w:spacing w:after="0" w:line="240" w:lineRule="auto"/>
        <w:textAlignment w:val="center"/>
        <w:rPr>
          <w:ins w:id="774" w:author="Zoiner Tejada" w:date="2019-11-06T15:21:00Z"/>
          <w:rFonts w:ascii="Calibri" w:eastAsia="Times New Roman" w:hAnsi="Calibri" w:cs="Calibri"/>
          <w:rPrChange w:id="775" w:author="Zoiner Tejada" w:date="2019-11-06T15:31:00Z">
            <w:rPr>
              <w:ins w:id="776" w:author="Zoiner Tejada" w:date="2019-11-06T15:21:00Z"/>
            </w:rPr>
          </w:rPrChange>
        </w:rPr>
      </w:pPr>
    </w:p>
    <w:p w14:paraId="55BC53D9" w14:textId="606D1991" w:rsidR="0070403F" w:rsidDel="008A2B82" w:rsidRDefault="0070403F" w:rsidP="0070403F">
      <w:pPr>
        <w:spacing w:after="0" w:line="240" w:lineRule="auto"/>
        <w:textAlignment w:val="center"/>
        <w:rPr>
          <w:del w:id="777" w:author="Zoiner Tejada" w:date="2019-11-06T15:27:00Z"/>
          <w:rFonts w:ascii="Calibri" w:eastAsia="Times New Roman" w:hAnsi="Calibri" w:cs="Calibri"/>
        </w:rPr>
      </w:pPr>
      <w:del w:id="778" w:author="Zoiner Tejada" w:date="2019-11-06T15:27:00Z">
        <w:r w:rsidRPr="00907C96" w:rsidDel="008A2B82">
          <w:rPr>
            <w:rFonts w:ascii="Calibri" w:eastAsia="Times New Roman" w:hAnsi="Calibri" w:cs="Calibri"/>
          </w:rPr>
          <w:delText xml:space="preserve">, </w:delText>
        </w:r>
        <w:r w:rsidR="0064080A" w:rsidDel="008A2B82">
          <w:rPr>
            <w:rFonts w:ascii="Calibri" w:eastAsia="Times New Roman" w:hAnsi="Calibri" w:cs="Calibri"/>
          </w:rPr>
          <w:delText xml:space="preserve">so </w:delText>
        </w:r>
        <w:r w:rsidRPr="00907C96" w:rsidDel="008A2B82">
          <w:rPr>
            <w:rFonts w:ascii="Calibri" w:eastAsia="Times New Roman" w:hAnsi="Calibri" w:cs="Calibri"/>
          </w:rPr>
          <w:delText xml:space="preserve">add a new region to </w:delText>
        </w:r>
        <w:r w:rsidDel="008A2B82">
          <w:rPr>
            <w:rFonts w:ascii="Calibri" w:eastAsia="Times New Roman" w:hAnsi="Calibri" w:cs="Calibri"/>
          </w:rPr>
          <w:delText>the</w:delText>
        </w:r>
        <w:r w:rsidRPr="00907C96" w:rsidDel="008A2B82">
          <w:rPr>
            <w:rFonts w:ascii="Calibri" w:eastAsia="Times New Roman" w:hAnsi="Calibri" w:cs="Calibri"/>
          </w:rPr>
          <w:delText xml:space="preserve"> data</w:delText>
        </w:r>
        <w:r w:rsidDel="008A2B82">
          <w:rPr>
            <w:rFonts w:ascii="Calibri" w:eastAsia="Times New Roman" w:hAnsi="Calibri" w:cs="Calibri"/>
          </w:rPr>
          <w:delText>base</w:delText>
        </w:r>
        <w:r w:rsidR="0064080A" w:rsidDel="008A2B82">
          <w:rPr>
            <w:rFonts w:ascii="Calibri" w:eastAsia="Times New Roman" w:hAnsi="Calibri" w:cs="Calibri"/>
          </w:rPr>
          <w:delText xml:space="preserve"> to facilitate this expansion</w:delText>
        </w:r>
        <w:r w:rsidRPr="00907C96" w:rsidDel="008A2B82">
          <w:rPr>
            <w:rFonts w:ascii="Calibri" w:eastAsia="Times New Roman" w:hAnsi="Calibri" w:cs="Calibri"/>
          </w:rPr>
          <w:delText>. As we have grown so quickly, we notice the costs are very high. Implement a new indexing policy to reduce RUs and verify that your new policy is working by implementing some logging system.</w:delText>
        </w:r>
      </w:del>
    </w:p>
    <w:p w14:paraId="6C3B842C" w14:textId="446F44AF" w:rsidR="005F2876" w:rsidDel="008A2B82" w:rsidRDefault="005F2876" w:rsidP="005F2876">
      <w:pPr>
        <w:pStyle w:val="ListParagraph"/>
        <w:numPr>
          <w:ilvl w:val="0"/>
          <w:numId w:val="38"/>
        </w:numPr>
        <w:spacing w:after="0" w:line="240" w:lineRule="auto"/>
        <w:textAlignment w:val="center"/>
        <w:rPr>
          <w:del w:id="779" w:author="Zoiner Tejada" w:date="2019-11-06T15:27:00Z"/>
          <w:rFonts w:ascii="Calibri" w:eastAsia="Times New Roman" w:hAnsi="Calibri" w:cs="Calibri"/>
        </w:rPr>
      </w:pPr>
      <w:del w:id="780" w:author="Zoiner Tejada" w:date="2019-11-06T15:27:00Z">
        <w:r w:rsidRPr="00512064" w:rsidDel="008A2B82">
          <w:rPr>
            <w:rFonts w:ascii="Calibri" w:eastAsia="Times New Roman" w:hAnsi="Calibri" w:cs="Calibri"/>
          </w:rPr>
          <w:delText>This is potentially too many concepts crammed into one challenge. Consider taking out some</w:delText>
        </w:r>
        <w:r w:rsidDel="008A2B82">
          <w:rPr>
            <w:rFonts w:ascii="Calibri" w:eastAsia="Times New Roman" w:hAnsi="Calibri" w:cs="Calibri"/>
          </w:rPr>
          <w:delText xml:space="preserve"> or modifying. For example, it’s not very openhack-y to say “implement a new indexing policy” but rather should lay out a scenario where they determine themselves that is the right thing to do.</w:delText>
        </w:r>
      </w:del>
    </w:p>
    <w:p w14:paraId="424A703D" w14:textId="4A092593" w:rsidR="005F2876" w:rsidDel="008A2B82" w:rsidRDefault="005F2876" w:rsidP="005F2876">
      <w:pPr>
        <w:pStyle w:val="ListParagraph"/>
        <w:numPr>
          <w:ilvl w:val="0"/>
          <w:numId w:val="38"/>
        </w:numPr>
        <w:spacing w:after="0" w:line="240" w:lineRule="auto"/>
        <w:textAlignment w:val="center"/>
        <w:rPr>
          <w:del w:id="781" w:author="Zoiner Tejada" w:date="2019-11-06T15:27:00Z"/>
          <w:rFonts w:ascii="Calibri" w:eastAsia="Times New Roman" w:hAnsi="Calibri" w:cs="Calibri"/>
        </w:rPr>
      </w:pPr>
      <w:del w:id="782" w:author="Zoiner Tejada" w:date="2019-11-06T15:27:00Z">
        <w:r w:rsidDel="008A2B82">
          <w:rPr>
            <w:rFonts w:ascii="Calibri" w:eastAsia="Times New Roman" w:hAnsi="Calibri" w:cs="Calibri"/>
          </w:rPr>
          <w:delText>Consider specifying to only fix indexing on one collection. Potentially use the streaming application from challenge 3 to send attendees documents with a lot of fields in each order document and we try to get them to only index the few fields that will be actually queried to save write RUs</w:delText>
        </w:r>
      </w:del>
    </w:p>
    <w:p w14:paraId="4F0ACBDC" w14:textId="2871A46D" w:rsidR="005F2876" w:rsidRPr="005F2876" w:rsidDel="008A2B82" w:rsidRDefault="005F2876" w:rsidP="005F2876">
      <w:pPr>
        <w:pStyle w:val="ListParagraph"/>
        <w:numPr>
          <w:ilvl w:val="0"/>
          <w:numId w:val="38"/>
        </w:numPr>
        <w:spacing w:after="0" w:line="240" w:lineRule="auto"/>
        <w:textAlignment w:val="center"/>
        <w:rPr>
          <w:del w:id="783" w:author="Zoiner Tejada" w:date="2019-11-06T15:27:00Z"/>
          <w:rFonts w:ascii="Calibri" w:eastAsia="Times New Roman" w:hAnsi="Calibri" w:cs="Calibri"/>
        </w:rPr>
      </w:pPr>
      <w:del w:id="784" w:author="Zoiner Tejada" w:date="2019-11-06T15:27:00Z">
        <w:r w:rsidDel="008A2B82">
          <w:rPr>
            <w:rFonts w:ascii="Calibri" w:eastAsia="Times New Roman" w:hAnsi="Calibri" w:cs="Calibri"/>
          </w:rPr>
          <w:delText xml:space="preserve">Was imagining the logging system to be enabling Diagnostic Logs </w:delText>
        </w:r>
      </w:del>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65"/>
        <w:gridCol w:w="755"/>
      </w:tblGrid>
      <w:tr w:rsidR="0070403F" w:rsidRPr="00907C96" w:rsidDel="008A2B82" w14:paraId="0F4D3BBD" w14:textId="37A9B8EA" w:rsidTr="00E36DE5">
        <w:trPr>
          <w:del w:id="785" w:author="Zoiner Tejada" w:date="2019-11-06T15:27:00Z"/>
        </w:trPr>
        <w:tc>
          <w:tcPr>
            <w:tcW w:w="94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E98BF7" w14:textId="5BD51520" w:rsidR="0070403F" w:rsidRPr="00907C96" w:rsidDel="008A2B82" w:rsidRDefault="0070403F" w:rsidP="00E36DE5">
            <w:pPr>
              <w:spacing w:after="0" w:line="240" w:lineRule="auto"/>
              <w:rPr>
                <w:del w:id="786" w:author="Zoiner Tejada" w:date="2019-11-06T15:27:00Z"/>
                <w:rFonts w:ascii="Calibri" w:eastAsia="Times New Roman" w:hAnsi="Calibri" w:cs="Calibri"/>
              </w:rPr>
            </w:pPr>
            <w:del w:id="787" w:author="Zoiner Tejada" w:date="2019-11-06T15:27:00Z">
              <w:r w:rsidRPr="00907C96" w:rsidDel="008A2B82">
                <w:rPr>
                  <w:rFonts w:ascii="Calibri" w:eastAsia="Times New Roman" w:hAnsi="Calibri" w:cs="Calibri"/>
                </w:rPr>
                <w:delText>Write the page content</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AB5E4A" w14:textId="27F330F4" w:rsidR="0070403F" w:rsidRPr="00907C96" w:rsidDel="008A2B82" w:rsidRDefault="0070403F" w:rsidP="00E36DE5">
            <w:pPr>
              <w:spacing w:after="0" w:line="240" w:lineRule="auto"/>
              <w:rPr>
                <w:del w:id="788" w:author="Zoiner Tejada" w:date="2019-11-06T15:27:00Z"/>
                <w:rFonts w:ascii="Calibri" w:eastAsia="Times New Roman" w:hAnsi="Calibri" w:cs="Calibri"/>
              </w:rPr>
            </w:pPr>
            <w:del w:id="789" w:author="Zoiner Tejada" w:date="2019-11-06T15:27:00Z">
              <w:r w:rsidRPr="00907C96" w:rsidDel="008A2B82">
                <w:rPr>
                  <w:rFonts w:ascii="Calibri" w:eastAsia="Times New Roman" w:hAnsi="Calibri" w:cs="Calibri"/>
                </w:rPr>
                <w:delText>6</w:delText>
              </w:r>
            </w:del>
          </w:p>
        </w:tc>
      </w:tr>
      <w:tr w:rsidR="0070403F" w:rsidRPr="00907C96" w:rsidDel="008A2B82" w14:paraId="0E736346" w14:textId="7765CE59" w:rsidTr="00E36DE5">
        <w:trPr>
          <w:del w:id="790" w:author="Zoiner Tejada" w:date="2019-11-06T15:27:00Z"/>
        </w:trPr>
        <w:tc>
          <w:tcPr>
            <w:tcW w:w="94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F98912" w14:textId="29B276CB" w:rsidR="0070403F" w:rsidRPr="00907C96" w:rsidDel="008A2B82" w:rsidRDefault="0070403F" w:rsidP="00E36DE5">
            <w:pPr>
              <w:spacing w:after="0" w:line="240" w:lineRule="auto"/>
              <w:rPr>
                <w:del w:id="791" w:author="Zoiner Tejada" w:date="2019-11-06T15:27:00Z"/>
                <w:rFonts w:ascii="Calibri" w:eastAsia="Times New Roman" w:hAnsi="Calibri" w:cs="Calibri"/>
              </w:rPr>
            </w:pPr>
            <w:del w:id="792" w:author="Zoiner Tejada" w:date="2019-11-06T15:27:00Z">
              <w:r w:rsidRPr="00907C96" w:rsidDel="008A2B82">
                <w:rPr>
                  <w:rFonts w:ascii="Calibri" w:eastAsia="Times New Roman" w:hAnsi="Calibri" w:cs="Calibri"/>
                </w:rPr>
                <w:delText>Build the coach's guide</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0C2EFD" w14:textId="6A5C70F1" w:rsidR="0070403F" w:rsidRPr="00907C96" w:rsidDel="008A2B82" w:rsidRDefault="0070403F" w:rsidP="00E36DE5">
            <w:pPr>
              <w:spacing w:after="0" w:line="240" w:lineRule="auto"/>
              <w:rPr>
                <w:del w:id="793" w:author="Zoiner Tejada" w:date="2019-11-06T15:27:00Z"/>
                <w:rFonts w:ascii="Calibri" w:eastAsia="Times New Roman" w:hAnsi="Calibri" w:cs="Calibri"/>
              </w:rPr>
            </w:pPr>
            <w:del w:id="794" w:author="Zoiner Tejada" w:date="2019-11-06T15:27:00Z">
              <w:r w:rsidRPr="00907C96" w:rsidDel="008A2B82">
                <w:rPr>
                  <w:rFonts w:ascii="Calibri" w:eastAsia="Times New Roman" w:hAnsi="Calibri" w:cs="Calibri"/>
                </w:rPr>
                <w:delText>12</w:delText>
              </w:r>
            </w:del>
          </w:p>
        </w:tc>
      </w:tr>
      <w:tr w:rsidR="0070403F" w:rsidRPr="00907C96" w:rsidDel="008A2B82" w14:paraId="515E9F98" w14:textId="1B63B083" w:rsidTr="00E36DE5">
        <w:trPr>
          <w:del w:id="795" w:author="Zoiner Tejada" w:date="2019-11-06T15:27:00Z"/>
        </w:trPr>
        <w:tc>
          <w:tcPr>
            <w:tcW w:w="9444"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7BB43337" w14:textId="4DB3A427" w:rsidR="0070403F" w:rsidRPr="00907C96" w:rsidDel="008A2B82" w:rsidRDefault="0070403F" w:rsidP="00E36DE5">
            <w:pPr>
              <w:spacing w:after="0" w:line="240" w:lineRule="auto"/>
              <w:jc w:val="right"/>
              <w:rPr>
                <w:del w:id="796" w:author="Zoiner Tejada" w:date="2019-11-06T15:27:00Z"/>
                <w:rFonts w:ascii="Calibri" w:eastAsia="Times New Roman" w:hAnsi="Calibri" w:cs="Calibri"/>
              </w:rPr>
            </w:pPr>
            <w:del w:id="797" w:author="Zoiner Tejada" w:date="2019-11-06T15:27:00Z">
              <w:r w:rsidRPr="00907C96" w:rsidDel="008A2B82">
                <w:rPr>
                  <w:rFonts w:ascii="Calibri" w:eastAsia="Times New Roman" w:hAnsi="Calibri" w:cs="Calibri"/>
                </w:rPr>
                <w:delText>TOTAL</w:delText>
              </w:r>
            </w:del>
          </w:p>
        </w:tc>
        <w:tc>
          <w:tcPr>
            <w:tcW w:w="870"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4B1DCD6D" w14:textId="377194BC" w:rsidR="0070403F" w:rsidRPr="00907C96" w:rsidDel="008A2B82" w:rsidRDefault="0070403F" w:rsidP="00E36DE5">
            <w:pPr>
              <w:spacing w:after="0" w:line="240" w:lineRule="auto"/>
              <w:jc w:val="right"/>
              <w:rPr>
                <w:del w:id="798" w:author="Zoiner Tejada" w:date="2019-11-06T15:27:00Z"/>
                <w:rFonts w:ascii="Calibri" w:eastAsia="Times New Roman" w:hAnsi="Calibri" w:cs="Calibri"/>
              </w:rPr>
            </w:pPr>
            <w:del w:id="799" w:author="Zoiner Tejada" w:date="2019-11-06T15:27:00Z">
              <w:r w:rsidRPr="00907C96" w:rsidDel="008A2B82">
                <w:rPr>
                  <w:rFonts w:ascii="Calibri" w:eastAsia="Times New Roman" w:hAnsi="Calibri" w:cs="Calibri"/>
                </w:rPr>
                <w:delText>18</w:delText>
              </w:r>
            </w:del>
          </w:p>
        </w:tc>
      </w:tr>
    </w:tbl>
    <w:p w14:paraId="361D719F" w14:textId="0F5C6968" w:rsidR="0070403F" w:rsidRPr="00907C96" w:rsidDel="008A2B82" w:rsidRDefault="0070403F" w:rsidP="0070403F">
      <w:pPr>
        <w:spacing w:after="0" w:line="240" w:lineRule="auto"/>
        <w:ind w:left="1080"/>
        <w:rPr>
          <w:del w:id="800" w:author="Zoiner Tejada" w:date="2019-11-06T15:27:00Z"/>
          <w:rFonts w:ascii="Calibri" w:eastAsia="Times New Roman" w:hAnsi="Calibri" w:cs="Calibri"/>
        </w:rPr>
      </w:pPr>
      <w:del w:id="801" w:author="Zoiner Tejada" w:date="2019-11-06T15:27:00Z">
        <w:r w:rsidRPr="00907C96" w:rsidDel="008A2B82">
          <w:rPr>
            <w:rFonts w:ascii="Calibri" w:eastAsia="Times New Roman" w:hAnsi="Calibri" w:cs="Calibri"/>
          </w:rPr>
          <w:delText> </w:delText>
        </w:r>
      </w:del>
    </w:p>
    <w:p w14:paraId="229CADB7" w14:textId="4A0F8B93" w:rsidR="0070403F" w:rsidRPr="00907C96" w:rsidDel="008A2B82" w:rsidRDefault="0070403F" w:rsidP="0070403F">
      <w:pPr>
        <w:spacing w:after="0" w:line="240" w:lineRule="auto"/>
        <w:ind w:left="540"/>
        <w:rPr>
          <w:del w:id="802" w:author="Zoiner Tejada" w:date="2019-11-06T15:27:00Z"/>
          <w:rFonts w:ascii="Calibri" w:eastAsia="Times New Roman" w:hAnsi="Calibri" w:cs="Calibri"/>
        </w:rPr>
      </w:pPr>
      <w:del w:id="803" w:author="Zoiner Tejada" w:date="2019-11-06T15:27:00Z">
        <w:r w:rsidRPr="00907C96" w:rsidDel="008A2B82">
          <w:rPr>
            <w:rFonts w:ascii="Calibri" w:eastAsia="Times New Roman" w:hAnsi="Calibri" w:cs="Calibri"/>
          </w:rPr>
          <w:delText> </w:delText>
        </w:r>
      </w:del>
    </w:p>
    <w:p w14:paraId="6FC10DDC" w14:textId="490C6583" w:rsidR="0070403F" w:rsidRPr="00907C96" w:rsidDel="008A2B82" w:rsidRDefault="0070403F" w:rsidP="0070403F">
      <w:pPr>
        <w:pStyle w:val="Heading3"/>
        <w:rPr>
          <w:del w:id="804" w:author="Zoiner Tejada" w:date="2019-11-06T15:27:00Z"/>
          <w:rFonts w:eastAsia="Times New Roman"/>
        </w:rPr>
      </w:pPr>
      <w:bookmarkStart w:id="805" w:name="_Toc23322415"/>
      <w:del w:id="806" w:author="Zoiner Tejada" w:date="2019-11-06T15:27:00Z">
        <w:r w:rsidRPr="00907C96" w:rsidDel="008A2B82">
          <w:rPr>
            <w:rFonts w:eastAsia="Times New Roman"/>
          </w:rPr>
          <w:delText>Challenge 7: Insights from Graph</w:delText>
        </w:r>
        <w:bookmarkEnd w:id="805"/>
      </w:del>
    </w:p>
    <w:p w14:paraId="311EA26F" w14:textId="2316711C" w:rsidR="0088528B" w:rsidDel="008A2B82" w:rsidRDefault="0088528B" w:rsidP="0088528B">
      <w:pPr>
        <w:spacing w:after="0" w:line="240" w:lineRule="auto"/>
        <w:textAlignment w:val="center"/>
        <w:rPr>
          <w:del w:id="807" w:author="Zoiner Tejada" w:date="2019-11-06T15:27:00Z"/>
          <w:rFonts w:ascii="Calibri" w:eastAsia="Times New Roman" w:hAnsi="Calibri" w:cs="Calibri"/>
        </w:rPr>
      </w:pPr>
      <w:del w:id="808" w:author="Zoiner Tejada" w:date="2019-11-06T15:27:00Z">
        <w:r w:rsidRPr="0088528B" w:rsidDel="008A2B82">
          <w:rPr>
            <w:rFonts w:ascii="Calibri" w:eastAsia="Times New Roman" w:hAnsi="Calibri" w:cs="Calibri"/>
          </w:rPr>
          <w:delText>Now that we are a global company we want to help our new customer base find other products they might be interested in by adding a recommender system. Build a graph to recommend products to users based on items frequently bought together (based on the items they currently have in their cart).</w:delText>
        </w:r>
      </w:del>
    </w:p>
    <w:p w14:paraId="74FCCE51" w14:textId="2084AD27" w:rsidR="00F2130C" w:rsidRPr="00F2130C" w:rsidDel="008A2B82" w:rsidRDefault="00F2130C" w:rsidP="00F2130C">
      <w:pPr>
        <w:pStyle w:val="ListParagraph"/>
        <w:numPr>
          <w:ilvl w:val="0"/>
          <w:numId w:val="38"/>
        </w:numPr>
        <w:spacing w:after="0" w:line="240" w:lineRule="auto"/>
        <w:textAlignment w:val="center"/>
        <w:rPr>
          <w:del w:id="809" w:author="Zoiner Tejada" w:date="2019-11-06T15:27:00Z"/>
          <w:rFonts w:ascii="Calibri" w:eastAsia="Times New Roman" w:hAnsi="Calibri" w:cs="Calibri"/>
        </w:rPr>
      </w:pPr>
      <w:del w:id="810" w:author="Zoiner Tejada" w:date="2019-11-06T15:27:00Z">
        <w:r w:rsidDel="008A2B82">
          <w:rPr>
            <w:rFonts w:ascii="Calibri" w:eastAsia="Times New Roman" w:hAnsi="Calibri" w:cs="Calibri"/>
          </w:rPr>
          <w:delText>This challenge would likely need a sample graph project to get the attendees started or some guidance on what the nodes/ edges would be.</w:delText>
        </w:r>
      </w:del>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65"/>
        <w:gridCol w:w="755"/>
      </w:tblGrid>
      <w:tr w:rsidR="0070403F" w:rsidRPr="00907C96" w:rsidDel="008A2B82" w14:paraId="39BB438F" w14:textId="75487405" w:rsidTr="00E36DE5">
        <w:trPr>
          <w:del w:id="811" w:author="Zoiner Tejada" w:date="2019-11-06T15:27:00Z"/>
        </w:trPr>
        <w:tc>
          <w:tcPr>
            <w:tcW w:w="94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AD4DCF" w14:textId="43D5982B" w:rsidR="0070403F" w:rsidRPr="00907C96" w:rsidDel="008A2B82" w:rsidRDefault="0070403F" w:rsidP="00E36DE5">
            <w:pPr>
              <w:spacing w:after="0" w:line="240" w:lineRule="auto"/>
              <w:rPr>
                <w:del w:id="812" w:author="Zoiner Tejada" w:date="2019-11-06T15:27:00Z"/>
                <w:rFonts w:ascii="Calibri" w:eastAsia="Times New Roman" w:hAnsi="Calibri" w:cs="Calibri"/>
              </w:rPr>
            </w:pPr>
            <w:del w:id="813" w:author="Zoiner Tejada" w:date="2019-11-06T15:27:00Z">
              <w:r w:rsidRPr="00907C96" w:rsidDel="008A2B82">
                <w:rPr>
                  <w:rFonts w:ascii="Calibri" w:eastAsia="Times New Roman" w:hAnsi="Calibri" w:cs="Calibri"/>
                </w:rPr>
                <w:delText>Write the page content</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EC8D5" w14:textId="2B79A8AB" w:rsidR="0070403F" w:rsidRPr="00907C96" w:rsidDel="008A2B82" w:rsidRDefault="0070403F" w:rsidP="00E36DE5">
            <w:pPr>
              <w:spacing w:after="0" w:line="240" w:lineRule="auto"/>
              <w:rPr>
                <w:del w:id="814" w:author="Zoiner Tejada" w:date="2019-11-06T15:27:00Z"/>
                <w:rFonts w:ascii="Calibri" w:eastAsia="Times New Roman" w:hAnsi="Calibri" w:cs="Calibri"/>
              </w:rPr>
            </w:pPr>
            <w:del w:id="815" w:author="Zoiner Tejada" w:date="2019-11-06T15:27:00Z">
              <w:r w:rsidRPr="00907C96" w:rsidDel="008A2B82">
                <w:rPr>
                  <w:rFonts w:ascii="Calibri" w:eastAsia="Times New Roman" w:hAnsi="Calibri" w:cs="Calibri"/>
                </w:rPr>
                <w:delText>6</w:delText>
              </w:r>
            </w:del>
          </w:p>
        </w:tc>
      </w:tr>
      <w:tr w:rsidR="0070403F" w:rsidRPr="00907C96" w:rsidDel="008A2B82" w14:paraId="5F93ECF4" w14:textId="6BB95CA5" w:rsidTr="00E36DE5">
        <w:trPr>
          <w:del w:id="816" w:author="Zoiner Tejada" w:date="2019-11-06T15:27:00Z"/>
        </w:trPr>
        <w:tc>
          <w:tcPr>
            <w:tcW w:w="94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1B96EB" w14:textId="501ABB0A" w:rsidR="0070403F" w:rsidRPr="00907C96" w:rsidDel="008A2B82" w:rsidRDefault="0070403F" w:rsidP="00E36DE5">
            <w:pPr>
              <w:spacing w:after="0" w:line="240" w:lineRule="auto"/>
              <w:rPr>
                <w:del w:id="817" w:author="Zoiner Tejada" w:date="2019-11-06T15:27:00Z"/>
                <w:rFonts w:ascii="Calibri" w:eastAsia="Times New Roman" w:hAnsi="Calibri" w:cs="Calibri"/>
              </w:rPr>
            </w:pPr>
            <w:del w:id="818" w:author="Zoiner Tejada" w:date="2019-11-06T15:27:00Z">
              <w:r w:rsidRPr="00907C96" w:rsidDel="008A2B82">
                <w:rPr>
                  <w:rFonts w:ascii="Calibri" w:eastAsia="Times New Roman" w:hAnsi="Calibri" w:cs="Calibri"/>
                </w:rPr>
                <w:delText>Build a sample project for ramping the team up on graph creation</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79AAA3" w14:textId="373AF442" w:rsidR="0070403F" w:rsidRPr="00907C96" w:rsidDel="008A2B82" w:rsidRDefault="0070403F" w:rsidP="00E36DE5">
            <w:pPr>
              <w:spacing w:after="0" w:line="240" w:lineRule="auto"/>
              <w:rPr>
                <w:del w:id="819" w:author="Zoiner Tejada" w:date="2019-11-06T15:27:00Z"/>
                <w:rFonts w:ascii="Calibri" w:eastAsia="Times New Roman" w:hAnsi="Calibri" w:cs="Calibri"/>
              </w:rPr>
            </w:pPr>
            <w:del w:id="820" w:author="Zoiner Tejada" w:date="2019-11-06T15:27:00Z">
              <w:r w:rsidRPr="00907C96" w:rsidDel="008A2B82">
                <w:rPr>
                  <w:rFonts w:ascii="Calibri" w:eastAsia="Times New Roman" w:hAnsi="Calibri" w:cs="Calibri"/>
                </w:rPr>
                <w:delText>32</w:delText>
              </w:r>
            </w:del>
          </w:p>
        </w:tc>
      </w:tr>
      <w:tr w:rsidR="0070403F" w:rsidRPr="00907C96" w:rsidDel="008A2B82" w14:paraId="24E4DCD7" w14:textId="1443BFD9" w:rsidTr="00E36DE5">
        <w:trPr>
          <w:del w:id="821" w:author="Zoiner Tejada" w:date="2019-11-06T15:27:00Z"/>
        </w:trPr>
        <w:tc>
          <w:tcPr>
            <w:tcW w:w="94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F64041" w14:textId="0805725F" w:rsidR="0070403F" w:rsidRPr="00907C96" w:rsidDel="008A2B82" w:rsidRDefault="0070403F" w:rsidP="00E36DE5">
            <w:pPr>
              <w:spacing w:after="0" w:line="240" w:lineRule="auto"/>
              <w:rPr>
                <w:del w:id="822" w:author="Zoiner Tejada" w:date="2019-11-06T15:27:00Z"/>
                <w:rFonts w:ascii="Calibri" w:eastAsia="Times New Roman" w:hAnsi="Calibri" w:cs="Calibri"/>
              </w:rPr>
            </w:pPr>
            <w:del w:id="823" w:author="Zoiner Tejada" w:date="2019-11-06T15:27:00Z">
              <w:r w:rsidRPr="00907C96" w:rsidDel="008A2B82">
                <w:rPr>
                  <w:rFonts w:ascii="Calibri" w:eastAsia="Times New Roman" w:hAnsi="Calibri" w:cs="Calibri"/>
                </w:rPr>
                <w:delText>Build the coach's guide</w:delText>
              </w:r>
            </w:del>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0BE1DE" w14:textId="52DD70F8" w:rsidR="0070403F" w:rsidRPr="00907C96" w:rsidDel="008A2B82" w:rsidRDefault="0070403F" w:rsidP="00E36DE5">
            <w:pPr>
              <w:spacing w:after="0" w:line="240" w:lineRule="auto"/>
              <w:rPr>
                <w:del w:id="824" w:author="Zoiner Tejada" w:date="2019-11-06T15:27:00Z"/>
                <w:rFonts w:ascii="Calibri" w:eastAsia="Times New Roman" w:hAnsi="Calibri" w:cs="Calibri"/>
              </w:rPr>
            </w:pPr>
            <w:del w:id="825" w:author="Zoiner Tejada" w:date="2019-11-06T15:27:00Z">
              <w:r w:rsidRPr="00907C96" w:rsidDel="008A2B82">
                <w:rPr>
                  <w:rFonts w:ascii="Calibri" w:eastAsia="Times New Roman" w:hAnsi="Calibri" w:cs="Calibri"/>
                </w:rPr>
                <w:delText>6</w:delText>
              </w:r>
            </w:del>
          </w:p>
        </w:tc>
      </w:tr>
      <w:tr w:rsidR="0070403F" w:rsidRPr="00907C96" w:rsidDel="008A2B82" w14:paraId="5983D0C4" w14:textId="6D3A4F96" w:rsidTr="00E36DE5">
        <w:trPr>
          <w:del w:id="826" w:author="Zoiner Tejada" w:date="2019-11-06T15:27:00Z"/>
        </w:trPr>
        <w:tc>
          <w:tcPr>
            <w:tcW w:w="9436"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7AF8D9C0" w14:textId="4B229B64" w:rsidR="0070403F" w:rsidRPr="00907C96" w:rsidDel="008A2B82" w:rsidRDefault="0070403F" w:rsidP="00E36DE5">
            <w:pPr>
              <w:spacing w:after="0" w:line="240" w:lineRule="auto"/>
              <w:jc w:val="right"/>
              <w:rPr>
                <w:del w:id="827" w:author="Zoiner Tejada" w:date="2019-11-06T15:27:00Z"/>
                <w:rFonts w:ascii="Calibri" w:eastAsia="Times New Roman" w:hAnsi="Calibri" w:cs="Calibri"/>
              </w:rPr>
            </w:pPr>
            <w:del w:id="828" w:author="Zoiner Tejada" w:date="2019-11-06T15:27:00Z">
              <w:r w:rsidRPr="00907C96" w:rsidDel="008A2B82">
                <w:rPr>
                  <w:rFonts w:ascii="Calibri" w:eastAsia="Times New Roman" w:hAnsi="Calibri" w:cs="Calibri"/>
                </w:rPr>
                <w:delText>TOTAL</w:delText>
              </w:r>
            </w:del>
          </w:p>
        </w:tc>
        <w:tc>
          <w:tcPr>
            <w:tcW w:w="870" w:type="dxa"/>
            <w:tcBorders>
              <w:top w:val="single" w:sz="8" w:space="0" w:color="A3A3A3"/>
              <w:left w:val="single" w:sz="8" w:space="0" w:color="A3A3A3"/>
              <w:bottom w:val="single" w:sz="8" w:space="0" w:color="A3A3A3"/>
              <w:right w:val="single" w:sz="8" w:space="0" w:color="A3A3A3"/>
            </w:tcBorders>
            <w:shd w:val="clear" w:color="auto" w:fill="00B050"/>
            <w:tcMar>
              <w:top w:w="40" w:type="dxa"/>
              <w:left w:w="60" w:type="dxa"/>
              <w:bottom w:w="40" w:type="dxa"/>
              <w:right w:w="60" w:type="dxa"/>
            </w:tcMar>
            <w:hideMark/>
          </w:tcPr>
          <w:p w14:paraId="37C69D0D" w14:textId="454117C9" w:rsidR="0070403F" w:rsidRPr="00907C96" w:rsidDel="008A2B82" w:rsidRDefault="0070403F" w:rsidP="00E36DE5">
            <w:pPr>
              <w:spacing w:after="0" w:line="240" w:lineRule="auto"/>
              <w:jc w:val="right"/>
              <w:rPr>
                <w:del w:id="829" w:author="Zoiner Tejada" w:date="2019-11-06T15:27:00Z"/>
                <w:rFonts w:ascii="Calibri" w:eastAsia="Times New Roman" w:hAnsi="Calibri" w:cs="Calibri"/>
              </w:rPr>
            </w:pPr>
            <w:del w:id="830" w:author="Zoiner Tejada" w:date="2019-11-06T15:27:00Z">
              <w:r w:rsidRPr="00907C96" w:rsidDel="008A2B82">
                <w:rPr>
                  <w:rFonts w:ascii="Calibri" w:eastAsia="Times New Roman" w:hAnsi="Calibri" w:cs="Calibri"/>
                </w:rPr>
                <w:delText>44</w:delText>
              </w:r>
            </w:del>
          </w:p>
        </w:tc>
      </w:tr>
    </w:tbl>
    <w:p w14:paraId="5BC70D2D" w14:textId="42A99F1C" w:rsidR="00B73A8F" w:rsidDel="008A2B82" w:rsidRDefault="00B73A8F" w:rsidP="0024046D">
      <w:pPr>
        <w:pStyle w:val="Heading1"/>
        <w:rPr>
          <w:del w:id="831" w:author="Zoiner Tejada" w:date="2019-11-06T15:27:00Z"/>
        </w:rPr>
      </w:pPr>
    </w:p>
    <w:p w14:paraId="07A97BB1" w14:textId="7B969B0C" w:rsidR="0024046D" w:rsidRDefault="0024046D" w:rsidP="0024046D">
      <w:pPr>
        <w:pStyle w:val="Heading1"/>
      </w:pPr>
      <w:bookmarkStart w:id="832" w:name="_Toc23322416"/>
      <w:r>
        <w:t>Engineering Fundamentals</w:t>
      </w:r>
      <w:bookmarkEnd w:id="832"/>
      <w:r>
        <w:t xml:space="preserve"> </w:t>
      </w:r>
    </w:p>
    <w:p w14:paraId="307E4C0A" w14:textId="267500B7" w:rsidR="00655D5C" w:rsidRDefault="0024046D" w:rsidP="00B73A8F">
      <w:commentRangeStart w:id="833"/>
      <w:r w:rsidRPr="0024046D">
        <w:t>Briefly describe how your project will address:</w:t>
      </w:r>
      <w:commentRangeEnd w:id="833"/>
      <w:r w:rsidR="008D6EA3">
        <w:rPr>
          <w:rStyle w:val="CommentReference"/>
        </w:rPr>
        <w:commentReference w:id="833"/>
      </w:r>
    </w:p>
    <w:tbl>
      <w:tblPr>
        <w:tblStyle w:val="TableGrid"/>
        <w:tblW w:w="0" w:type="auto"/>
        <w:tblLook w:val="04A0" w:firstRow="1" w:lastRow="0" w:firstColumn="1" w:lastColumn="0" w:noHBand="0" w:noVBand="1"/>
      </w:tblPr>
      <w:tblGrid>
        <w:gridCol w:w="4315"/>
        <w:gridCol w:w="5035"/>
      </w:tblGrid>
      <w:tr w:rsidR="00C577F4" w14:paraId="69D70C42" w14:textId="77777777" w:rsidTr="0095514B">
        <w:tc>
          <w:tcPr>
            <w:tcW w:w="4315" w:type="dxa"/>
          </w:tcPr>
          <w:p w14:paraId="2DE4512F" w14:textId="222AEC4A" w:rsidR="00C577F4" w:rsidRDefault="00C577F4" w:rsidP="00C577F4">
            <w:r>
              <w:t>Version Control</w:t>
            </w:r>
            <w:r w:rsidR="00FD6433">
              <w:t xml:space="preserve"> (including data science artifacts, if applicable)</w:t>
            </w:r>
          </w:p>
        </w:tc>
        <w:tc>
          <w:tcPr>
            <w:tcW w:w="5035" w:type="dxa"/>
          </w:tcPr>
          <w:p w14:paraId="2B0B415B" w14:textId="6A53A6CE" w:rsidR="00C577F4" w:rsidRDefault="0046667B" w:rsidP="00C577F4">
            <w:r>
              <w:t xml:space="preserve">Using </w:t>
            </w:r>
            <w:r w:rsidR="0075068A">
              <w:t xml:space="preserve">OH project in </w:t>
            </w:r>
            <w:r w:rsidR="00D34042">
              <w:t>ADO</w:t>
            </w:r>
            <w:r w:rsidR="00184CF7">
              <w:t xml:space="preserve"> </w:t>
            </w:r>
            <w:r w:rsidR="00B43783">
              <w:t xml:space="preserve">with new </w:t>
            </w:r>
            <w:r w:rsidR="00B92471">
              <w:t>branch of pre-existing repo</w:t>
            </w:r>
            <w:r w:rsidR="00702F9B">
              <w:t xml:space="preserve"> (branch off of master)</w:t>
            </w:r>
            <w:r w:rsidR="00B43783">
              <w:t xml:space="preserve"> (</w:t>
            </w:r>
            <w:hyperlink r:id="rId16" w:history="1">
              <w:r w:rsidR="00B43783" w:rsidRPr="00B92471">
                <w:rPr>
                  <w:rStyle w:val="Hyperlink"/>
                </w:rPr>
                <w:t>link</w:t>
              </w:r>
            </w:hyperlink>
            <w:r w:rsidR="00B43783">
              <w:t>)</w:t>
            </w:r>
          </w:p>
        </w:tc>
      </w:tr>
      <w:tr w:rsidR="00C577F4" w14:paraId="3BED6844" w14:textId="77777777" w:rsidTr="0095514B">
        <w:tc>
          <w:tcPr>
            <w:tcW w:w="4315" w:type="dxa"/>
          </w:tcPr>
          <w:p w14:paraId="79FE35C3" w14:textId="16B2C318" w:rsidR="00C577F4" w:rsidRDefault="00C577F4" w:rsidP="00C577F4">
            <w:r>
              <w:t xml:space="preserve">Work Item Tracking </w:t>
            </w:r>
            <w:r w:rsidRPr="0024046D">
              <w:t>(user stories, acceptance criteria, tasks, bugs)</w:t>
            </w:r>
          </w:p>
        </w:tc>
        <w:tc>
          <w:tcPr>
            <w:tcW w:w="5035" w:type="dxa"/>
          </w:tcPr>
          <w:p w14:paraId="2861685C" w14:textId="58EB41E8" w:rsidR="00C577F4" w:rsidRDefault="00D22B67" w:rsidP="00C577F4">
            <w:r>
              <w:t xml:space="preserve">Using </w:t>
            </w:r>
            <w:r w:rsidR="00B43783">
              <w:t>Kanban Board in ADO (</w:t>
            </w:r>
            <w:hyperlink r:id="rId17" w:history="1">
              <w:r w:rsidR="00B43783" w:rsidRPr="00B43783">
                <w:rPr>
                  <w:rStyle w:val="Hyperlink"/>
                </w:rPr>
                <w:t>link</w:t>
              </w:r>
            </w:hyperlink>
            <w:r w:rsidR="00B43783">
              <w:t>)</w:t>
            </w:r>
            <w:r w:rsidR="0075068A">
              <w:t xml:space="preserve"> </w:t>
            </w:r>
          </w:p>
        </w:tc>
      </w:tr>
      <w:tr w:rsidR="00C577F4" w14:paraId="05E923CD" w14:textId="77777777" w:rsidTr="0095514B">
        <w:tc>
          <w:tcPr>
            <w:tcW w:w="4315" w:type="dxa"/>
          </w:tcPr>
          <w:p w14:paraId="1DC5C030" w14:textId="4C68BE15" w:rsidR="00C577F4" w:rsidRDefault="00C577F4" w:rsidP="00C577F4">
            <w:r>
              <w:t xml:space="preserve">CI/CD </w:t>
            </w:r>
            <w:r w:rsidRPr="0024046D">
              <w:t>(including measuring velocity)</w:t>
            </w:r>
          </w:p>
        </w:tc>
        <w:tc>
          <w:tcPr>
            <w:tcW w:w="5035" w:type="dxa"/>
          </w:tcPr>
          <w:p w14:paraId="466AAFDA" w14:textId="40635CBC" w:rsidR="00C577F4" w:rsidRDefault="00B92471" w:rsidP="00C577F4">
            <w:r>
              <w:t>Using ADO</w:t>
            </w:r>
          </w:p>
        </w:tc>
      </w:tr>
      <w:tr w:rsidR="00C577F4" w14:paraId="4FB9EB9C" w14:textId="77777777" w:rsidTr="0095514B">
        <w:tc>
          <w:tcPr>
            <w:tcW w:w="4315" w:type="dxa"/>
          </w:tcPr>
          <w:p w14:paraId="5C0F2EA3" w14:textId="11311709" w:rsidR="00C577F4" w:rsidRDefault="00C577F4" w:rsidP="00C577F4">
            <w:r>
              <w:t>Code Reviews (Frequency, Triggers)</w:t>
            </w:r>
            <w:r w:rsidR="00FD6433">
              <w:t xml:space="preserve"> (including data science artifacts, if applicable)</w:t>
            </w:r>
          </w:p>
        </w:tc>
        <w:tc>
          <w:tcPr>
            <w:tcW w:w="5035" w:type="dxa"/>
          </w:tcPr>
          <w:p w14:paraId="4D7D01C6" w14:textId="5313E51E" w:rsidR="00C577F4" w:rsidRDefault="009E2C03" w:rsidP="00C577F4">
            <w:r>
              <w:t xml:space="preserve">Weekly sync set-up where code reviews will take </w:t>
            </w:r>
            <w:r w:rsidR="005F5A4D">
              <w:t>place</w:t>
            </w:r>
          </w:p>
        </w:tc>
      </w:tr>
      <w:tr w:rsidR="00F96A32" w:rsidDel="006A49D0" w14:paraId="0654A61E" w14:textId="4C77120A" w:rsidTr="0095514B">
        <w:trPr>
          <w:del w:id="834" w:author="Joel Hulen" w:date="2019-11-09T11:37:00Z"/>
        </w:trPr>
        <w:tc>
          <w:tcPr>
            <w:tcW w:w="4315" w:type="dxa"/>
          </w:tcPr>
          <w:p w14:paraId="7BF40E0A" w14:textId="37574FE4" w:rsidR="00F96A32" w:rsidDel="006A49D0" w:rsidRDefault="008D69E8" w:rsidP="00C577F4">
            <w:pPr>
              <w:rPr>
                <w:del w:id="835" w:author="Joel Hulen" w:date="2019-11-09T11:37:00Z"/>
              </w:rPr>
            </w:pPr>
            <w:bookmarkStart w:id="836" w:name="_GoBack"/>
            <w:bookmarkEnd w:id="836"/>
            <w:del w:id="837" w:author="Joel Hulen" w:date="2019-11-09T11:37:00Z">
              <w:r w:rsidDel="006A49D0">
                <w:delText xml:space="preserve">Stand-ups </w:delText>
              </w:r>
            </w:del>
          </w:p>
        </w:tc>
        <w:tc>
          <w:tcPr>
            <w:tcW w:w="5035" w:type="dxa"/>
          </w:tcPr>
          <w:p w14:paraId="5CCB825A" w14:textId="2BA0A217" w:rsidR="00F96A32" w:rsidDel="006A49D0" w:rsidRDefault="008D69E8" w:rsidP="00C577F4">
            <w:pPr>
              <w:rPr>
                <w:del w:id="838" w:author="Joel Hulen" w:date="2019-11-09T11:37:00Z"/>
              </w:rPr>
            </w:pPr>
            <w:del w:id="839" w:author="Joel Hulen" w:date="2019-11-09T11:37:00Z">
              <w:r w:rsidDel="006A49D0">
                <w:delText xml:space="preserve">Daily </w:delText>
              </w:r>
              <w:r w:rsidR="003877D3" w:rsidDel="006A49D0">
                <w:delText>15 minute</w:delText>
              </w:r>
              <w:r w:rsidR="00517798" w:rsidDel="006A49D0">
                <w:delText xml:space="preserve"> traditional</w:delText>
              </w:r>
              <w:r w:rsidR="003877D3" w:rsidDel="006A49D0">
                <w:delText xml:space="preserve"> stand-up</w:delText>
              </w:r>
            </w:del>
          </w:p>
        </w:tc>
      </w:tr>
      <w:tr w:rsidR="00C577F4" w14:paraId="47848960" w14:textId="77777777" w:rsidTr="0095514B">
        <w:tc>
          <w:tcPr>
            <w:tcW w:w="4315" w:type="dxa"/>
          </w:tcPr>
          <w:p w14:paraId="2A90A1FB" w14:textId="5D9F1199" w:rsidR="00C577F4" w:rsidRDefault="00C577F4">
            <w:r w:rsidRPr="0024046D">
              <w:t>Agile/Scrum</w:t>
            </w:r>
            <w:r>
              <w:t xml:space="preserve">  (who’s the scrum master?  Who is the product owner?)</w:t>
            </w:r>
          </w:p>
        </w:tc>
        <w:tc>
          <w:tcPr>
            <w:tcW w:w="5035" w:type="dxa"/>
          </w:tcPr>
          <w:p w14:paraId="09A2D9A7" w14:textId="2DACCFEF" w:rsidR="00C577F4" w:rsidRDefault="005F5A4D" w:rsidP="00C577F4">
            <w:r>
              <w:t xml:space="preserve">Basu Nagarahalli </w:t>
            </w:r>
            <w:r w:rsidR="00BA60DF">
              <w:t>(Scrum Master), Nirali Shah (Product Owner)</w:t>
            </w:r>
          </w:p>
        </w:tc>
      </w:tr>
      <w:tr w:rsidR="00C577F4" w14:paraId="2CEC01D8" w14:textId="77777777" w:rsidTr="0095514B">
        <w:tc>
          <w:tcPr>
            <w:tcW w:w="4315" w:type="dxa"/>
          </w:tcPr>
          <w:p w14:paraId="61C538A4" w14:textId="6A23F0A2" w:rsidR="00C577F4" w:rsidRPr="0024046D" w:rsidRDefault="00C577F4" w:rsidP="0095514B">
            <w:r w:rsidRPr="0024046D">
              <w:t>Retrospectives</w:t>
            </w:r>
            <w:r>
              <w:t xml:space="preserve"> (Frequency, Audience)</w:t>
            </w:r>
          </w:p>
        </w:tc>
        <w:tc>
          <w:tcPr>
            <w:tcW w:w="5035" w:type="dxa"/>
          </w:tcPr>
          <w:p w14:paraId="661ACB09" w14:textId="4DDE94A8" w:rsidR="00C577F4" w:rsidRDefault="00771F0F" w:rsidP="00C577F4">
            <w:r>
              <w:t xml:space="preserve">*only for the Dry Run/Preview* </w:t>
            </w:r>
            <w:r w:rsidR="00B020A8">
              <w:t xml:space="preserve">1 </w:t>
            </w:r>
            <w:r>
              <w:t>Retro</w:t>
            </w:r>
            <w:r w:rsidR="00B020A8">
              <w:t xml:space="preserve"> every day of the Dry Run/Preview (</w:t>
            </w:r>
            <w:r>
              <w:t>3 total) using the Retrospectives tool in ADO</w:t>
            </w:r>
            <w:r w:rsidR="00B020A8">
              <w:t xml:space="preserve"> </w:t>
            </w:r>
          </w:p>
        </w:tc>
      </w:tr>
    </w:tbl>
    <w:p w14:paraId="1025F5CE" w14:textId="77777777" w:rsidR="00B73A8F" w:rsidRDefault="00B73A8F" w:rsidP="000B1437">
      <w:pPr>
        <w:pStyle w:val="Heading1"/>
      </w:pPr>
    </w:p>
    <w:p w14:paraId="76F5DCAF" w14:textId="27B22FC5" w:rsidR="00B73A8F" w:rsidRDefault="00B73A8F" w:rsidP="000B1437">
      <w:pPr>
        <w:pStyle w:val="Heading1"/>
      </w:pPr>
      <w:bookmarkStart w:id="840" w:name="_Toc23322417"/>
      <w:r>
        <w:t>Leveraging Prior Work</w:t>
      </w:r>
      <w:bookmarkEnd w:id="840"/>
    </w:p>
    <w:p w14:paraId="427F4E02" w14:textId="3FEECDBD" w:rsidR="00B73A8F" w:rsidRDefault="0070403F" w:rsidP="005008C0">
      <w:r>
        <w:t>We are using the previous NoSQL project as a baseline</w:t>
      </w:r>
      <w:r w:rsidR="00844836">
        <w:t>, but starting from scratch in development</w:t>
      </w:r>
      <w:r w:rsidR="00EC026B">
        <w:t xml:space="preserve"> (</w:t>
      </w:r>
      <w:hyperlink r:id="rId18" w:history="1">
        <w:r w:rsidR="00FB155F" w:rsidRPr="00FB155F">
          <w:rPr>
            <w:rStyle w:val="Hyperlink"/>
          </w:rPr>
          <w:t>link</w:t>
        </w:r>
      </w:hyperlink>
      <w:r w:rsidR="00FB155F">
        <w:t>).</w:t>
      </w:r>
      <w:r w:rsidR="004F4C60">
        <w:t xml:space="preserve"> We will branch off of this pre-existing project so that we can use pre-existing JSON lab definition files (and just modify them, rather than build from ground-zero).</w:t>
      </w:r>
    </w:p>
    <w:p w14:paraId="6B9500F2" w14:textId="27B76A8C" w:rsidR="00B73A8F" w:rsidRDefault="00B73A8F" w:rsidP="00B73A8F">
      <w:pPr>
        <w:pStyle w:val="Heading1"/>
      </w:pPr>
      <w:bookmarkStart w:id="841" w:name="_Toc23322418"/>
      <w:r>
        <w:t>Sharing Plan</w:t>
      </w:r>
      <w:bookmarkEnd w:id="841"/>
      <w:r>
        <w:t xml:space="preserve"> </w:t>
      </w:r>
    </w:p>
    <w:p w14:paraId="30F5EFFA" w14:textId="0A0BF2A1" w:rsidR="00B73A8F" w:rsidRDefault="00975690" w:rsidP="00B73A8F">
      <w:r>
        <w:t xml:space="preserve">The </w:t>
      </w:r>
      <w:r w:rsidR="00867A54">
        <w:t xml:space="preserve">content will be shared through the OpenHack </w:t>
      </w:r>
      <w:r w:rsidR="00574FB6">
        <w:t>knowledge transfer</w:t>
      </w:r>
      <w:r w:rsidR="00867A54">
        <w:t xml:space="preserve"> platform – MSFT-wide and with customers.</w:t>
      </w:r>
    </w:p>
    <w:p w14:paraId="04E9215A" w14:textId="61811E58" w:rsidR="008E1918" w:rsidRPr="005008C0" w:rsidRDefault="000B1437" w:rsidP="005008C0">
      <w:pPr>
        <w:pStyle w:val="Heading1"/>
      </w:pPr>
      <w:bookmarkStart w:id="842" w:name="_Toc23322419"/>
      <w:r>
        <w:t>Sprint Schedule</w:t>
      </w:r>
      <w:bookmarkEnd w:id="842"/>
      <w:r>
        <w:t xml:space="preserve"> </w:t>
      </w:r>
    </w:p>
    <w:tbl>
      <w:tblPr>
        <w:tblStyle w:val="TableGrid"/>
        <w:tblW w:w="9895" w:type="dxa"/>
        <w:tblLook w:val="04A0" w:firstRow="1" w:lastRow="0" w:firstColumn="1" w:lastColumn="0" w:noHBand="0" w:noVBand="1"/>
      </w:tblPr>
      <w:tblGrid>
        <w:gridCol w:w="798"/>
        <w:gridCol w:w="2601"/>
        <w:gridCol w:w="1212"/>
        <w:gridCol w:w="5284"/>
      </w:tblGrid>
      <w:tr w:rsidR="00B27219" w14:paraId="2C6B78FA" w14:textId="711FF93D" w:rsidTr="002D7194">
        <w:tc>
          <w:tcPr>
            <w:tcW w:w="798" w:type="dxa"/>
          </w:tcPr>
          <w:p w14:paraId="45C9DE1E" w14:textId="42E9A338" w:rsidR="00B27219" w:rsidRPr="0095514B" w:rsidRDefault="00B27219" w:rsidP="004961E7">
            <w:pPr>
              <w:rPr>
                <w:b/>
              </w:rPr>
            </w:pPr>
            <w:r w:rsidRPr="0095514B">
              <w:rPr>
                <w:b/>
              </w:rPr>
              <w:t>Sprint</w:t>
            </w:r>
          </w:p>
        </w:tc>
        <w:tc>
          <w:tcPr>
            <w:tcW w:w="2601" w:type="dxa"/>
          </w:tcPr>
          <w:p w14:paraId="4699B70A" w14:textId="7C8E4BAF" w:rsidR="00185EE7" w:rsidRPr="0095514B" w:rsidRDefault="00185EE7" w:rsidP="19ACBDF7">
            <w:pPr>
              <w:rPr>
                <w:b/>
              </w:rPr>
            </w:pPr>
            <w:r w:rsidRPr="0095514B">
              <w:rPr>
                <w:b/>
              </w:rPr>
              <w:t>Estimated start/end date</w:t>
            </w:r>
          </w:p>
        </w:tc>
        <w:tc>
          <w:tcPr>
            <w:tcW w:w="1212" w:type="dxa"/>
          </w:tcPr>
          <w:p w14:paraId="77986519" w14:textId="089B3DAC" w:rsidR="00B27219" w:rsidRPr="0095514B" w:rsidRDefault="00B27219" w:rsidP="004961E7">
            <w:pPr>
              <w:rPr>
                <w:b/>
              </w:rPr>
            </w:pPr>
            <w:r w:rsidRPr="0095514B">
              <w:rPr>
                <w:b/>
              </w:rPr>
              <w:t>Type</w:t>
            </w:r>
          </w:p>
        </w:tc>
        <w:tc>
          <w:tcPr>
            <w:tcW w:w="5284" w:type="dxa"/>
          </w:tcPr>
          <w:p w14:paraId="72A99C0F" w14:textId="747E0426" w:rsidR="00B27219" w:rsidRPr="0095514B" w:rsidRDefault="00185EE7" w:rsidP="004961E7">
            <w:pPr>
              <w:rPr>
                <w:b/>
              </w:rPr>
            </w:pPr>
            <w:r w:rsidRPr="0095514B">
              <w:rPr>
                <w:b/>
              </w:rPr>
              <w:t>User stories/</w:t>
            </w:r>
            <w:r w:rsidR="00B27219" w:rsidRPr="0095514B">
              <w:rPr>
                <w:b/>
              </w:rPr>
              <w:t>Focus/Deliverable</w:t>
            </w:r>
          </w:p>
        </w:tc>
      </w:tr>
      <w:tr w:rsidR="00B27219" w14:paraId="2806404E" w14:textId="3BF9738E" w:rsidTr="002D7194">
        <w:tc>
          <w:tcPr>
            <w:tcW w:w="798" w:type="dxa"/>
          </w:tcPr>
          <w:p w14:paraId="320CE344" w14:textId="56BDEBD0" w:rsidR="00B27219" w:rsidRDefault="002445E6" w:rsidP="004961E7">
            <w:r>
              <w:t>0</w:t>
            </w:r>
          </w:p>
        </w:tc>
        <w:tc>
          <w:tcPr>
            <w:tcW w:w="2601" w:type="dxa"/>
          </w:tcPr>
          <w:p w14:paraId="6E74CA6C" w14:textId="4A642E72" w:rsidR="00185EE7" w:rsidRDefault="002445E6" w:rsidP="004961E7">
            <w:r>
              <w:t>10/28-</w:t>
            </w:r>
            <w:r w:rsidR="005510FF">
              <w:t>11/4</w:t>
            </w:r>
          </w:p>
        </w:tc>
        <w:tc>
          <w:tcPr>
            <w:tcW w:w="1212" w:type="dxa"/>
          </w:tcPr>
          <w:p w14:paraId="09053671" w14:textId="27799103" w:rsidR="00B27219" w:rsidRDefault="00B03316" w:rsidP="004961E7">
            <w:r>
              <w:t>Planning</w:t>
            </w:r>
          </w:p>
        </w:tc>
        <w:tc>
          <w:tcPr>
            <w:tcW w:w="5284" w:type="dxa"/>
          </w:tcPr>
          <w:p w14:paraId="6BD2D1DF" w14:textId="410C228B" w:rsidR="00B27219" w:rsidRDefault="000144E8" w:rsidP="004961E7">
            <w:r>
              <w:t>Solliance</w:t>
            </w:r>
            <w:r w:rsidR="00CC6A4D">
              <w:t xml:space="preserve"> Onboarded, </w:t>
            </w:r>
            <w:r w:rsidR="00366628">
              <w:t>Finished Game Plan</w:t>
            </w:r>
            <w:r w:rsidR="00A76C73">
              <w:t>, Kanban board set for Sprint 1</w:t>
            </w:r>
          </w:p>
        </w:tc>
      </w:tr>
      <w:tr w:rsidR="00B27219" w14:paraId="39E2C7CE" w14:textId="04008092" w:rsidTr="002D7194">
        <w:tc>
          <w:tcPr>
            <w:tcW w:w="798" w:type="dxa"/>
          </w:tcPr>
          <w:p w14:paraId="12DDAD1B" w14:textId="65A55171" w:rsidR="00B27219" w:rsidRDefault="008D192F" w:rsidP="004961E7">
            <w:r>
              <w:t>1</w:t>
            </w:r>
          </w:p>
        </w:tc>
        <w:tc>
          <w:tcPr>
            <w:tcW w:w="2601" w:type="dxa"/>
          </w:tcPr>
          <w:p w14:paraId="457D36E2" w14:textId="36AD15E7" w:rsidR="00185EE7" w:rsidRDefault="005510FF" w:rsidP="004961E7">
            <w:r>
              <w:t>11/4-</w:t>
            </w:r>
            <w:r w:rsidR="001273B0">
              <w:t>11/11</w:t>
            </w:r>
          </w:p>
        </w:tc>
        <w:tc>
          <w:tcPr>
            <w:tcW w:w="1212" w:type="dxa"/>
          </w:tcPr>
          <w:p w14:paraId="7A1605A0" w14:textId="37F715E6" w:rsidR="00B27219" w:rsidRDefault="00232A79" w:rsidP="004961E7">
            <w:r>
              <w:t>Dev.</w:t>
            </w:r>
          </w:p>
        </w:tc>
        <w:tc>
          <w:tcPr>
            <w:tcW w:w="5284" w:type="dxa"/>
          </w:tcPr>
          <w:p w14:paraId="22511A83" w14:textId="5528EA7D" w:rsidR="00B27219" w:rsidRDefault="00BA03D6" w:rsidP="004961E7">
            <w:r>
              <w:t>Start</w:t>
            </w:r>
            <w:r w:rsidR="005218D5">
              <w:t xml:space="preserve"> dev. </w:t>
            </w:r>
            <w:r w:rsidR="00D919F9">
              <w:t>Challenges</w:t>
            </w:r>
            <w:r w:rsidR="00802781">
              <w:t>/Coach Materials</w:t>
            </w:r>
          </w:p>
        </w:tc>
      </w:tr>
      <w:tr w:rsidR="00B27219" w14:paraId="5F438FEE" w14:textId="7A6ED265" w:rsidTr="002D7194">
        <w:tc>
          <w:tcPr>
            <w:tcW w:w="798" w:type="dxa"/>
          </w:tcPr>
          <w:p w14:paraId="4C180D44" w14:textId="744DA8FB" w:rsidR="00B27219" w:rsidRDefault="00121C69" w:rsidP="004961E7">
            <w:r>
              <w:t>2</w:t>
            </w:r>
          </w:p>
        </w:tc>
        <w:tc>
          <w:tcPr>
            <w:tcW w:w="2601" w:type="dxa"/>
          </w:tcPr>
          <w:p w14:paraId="321ACA26" w14:textId="76F9BB49" w:rsidR="00185EE7" w:rsidRDefault="001273B0" w:rsidP="004961E7">
            <w:r>
              <w:t>11/11-11/18</w:t>
            </w:r>
          </w:p>
        </w:tc>
        <w:tc>
          <w:tcPr>
            <w:tcW w:w="1212" w:type="dxa"/>
          </w:tcPr>
          <w:p w14:paraId="11AE1AB7" w14:textId="6D947894" w:rsidR="00B27219" w:rsidRDefault="00232A79" w:rsidP="004961E7">
            <w:r>
              <w:t>Dev.</w:t>
            </w:r>
          </w:p>
        </w:tc>
        <w:tc>
          <w:tcPr>
            <w:tcW w:w="5284" w:type="dxa"/>
          </w:tcPr>
          <w:p w14:paraId="088A77FD" w14:textId="259EAEC6" w:rsidR="00B27219" w:rsidRDefault="00EE35BD" w:rsidP="004961E7">
            <w:r>
              <w:t>Continue dev. Challenges/Coach Materials</w:t>
            </w:r>
          </w:p>
        </w:tc>
      </w:tr>
      <w:tr w:rsidR="00B27219" w14:paraId="146153C2" w14:textId="79180BF8" w:rsidTr="002D7194">
        <w:tc>
          <w:tcPr>
            <w:tcW w:w="798" w:type="dxa"/>
          </w:tcPr>
          <w:p w14:paraId="3DF5992B" w14:textId="6258A5E9" w:rsidR="00B27219" w:rsidRDefault="00121C69" w:rsidP="004961E7">
            <w:r>
              <w:lastRenderedPageBreak/>
              <w:t>3</w:t>
            </w:r>
          </w:p>
        </w:tc>
        <w:tc>
          <w:tcPr>
            <w:tcW w:w="2601" w:type="dxa"/>
          </w:tcPr>
          <w:p w14:paraId="00A2F6C3" w14:textId="73E276C8" w:rsidR="00185EE7" w:rsidRDefault="001273B0" w:rsidP="004961E7">
            <w:r>
              <w:t>11/18-</w:t>
            </w:r>
            <w:r w:rsidR="00121C69">
              <w:t>11/25</w:t>
            </w:r>
          </w:p>
        </w:tc>
        <w:tc>
          <w:tcPr>
            <w:tcW w:w="1212" w:type="dxa"/>
          </w:tcPr>
          <w:p w14:paraId="6C6907E9" w14:textId="484314D1" w:rsidR="00B27219" w:rsidRDefault="002751F9" w:rsidP="004961E7">
            <w:r>
              <w:t>Dev.</w:t>
            </w:r>
          </w:p>
        </w:tc>
        <w:tc>
          <w:tcPr>
            <w:tcW w:w="5284" w:type="dxa"/>
          </w:tcPr>
          <w:p w14:paraId="2A902B78" w14:textId="5DEBA0D4" w:rsidR="00B27219" w:rsidRDefault="00654275" w:rsidP="004961E7">
            <w:r>
              <w:t>Continue dev. Challenges/Coach Materials</w:t>
            </w:r>
          </w:p>
        </w:tc>
      </w:tr>
      <w:tr w:rsidR="00B27219" w14:paraId="3216CAC8" w14:textId="448A801D" w:rsidTr="002D7194">
        <w:tc>
          <w:tcPr>
            <w:tcW w:w="798" w:type="dxa"/>
          </w:tcPr>
          <w:p w14:paraId="74D6F258" w14:textId="69667811" w:rsidR="00B27219" w:rsidRDefault="00B36657" w:rsidP="004961E7">
            <w:r>
              <w:t>4</w:t>
            </w:r>
          </w:p>
        </w:tc>
        <w:tc>
          <w:tcPr>
            <w:tcW w:w="2601" w:type="dxa"/>
          </w:tcPr>
          <w:p w14:paraId="63C289F2" w14:textId="1A28A264" w:rsidR="00185EE7" w:rsidRDefault="00B36657" w:rsidP="004961E7">
            <w:r>
              <w:t>11/25-</w:t>
            </w:r>
            <w:r w:rsidR="001C02DD">
              <w:t>11/28</w:t>
            </w:r>
          </w:p>
        </w:tc>
        <w:tc>
          <w:tcPr>
            <w:tcW w:w="1212" w:type="dxa"/>
          </w:tcPr>
          <w:p w14:paraId="515E84BB" w14:textId="28B09048" w:rsidR="00B27219" w:rsidRDefault="008C35CF" w:rsidP="004961E7">
            <w:r>
              <w:t>Dev.</w:t>
            </w:r>
            <w:r w:rsidR="00464E8A">
              <w:t>/Break</w:t>
            </w:r>
          </w:p>
        </w:tc>
        <w:tc>
          <w:tcPr>
            <w:tcW w:w="5284" w:type="dxa"/>
          </w:tcPr>
          <w:p w14:paraId="1061BF44" w14:textId="6C739117" w:rsidR="00B27219" w:rsidRDefault="00654275" w:rsidP="004961E7">
            <w:r>
              <w:t xml:space="preserve">Challenges + </w:t>
            </w:r>
            <w:r w:rsidR="00EE35BD">
              <w:t>Coach Materials</w:t>
            </w:r>
            <w:r w:rsidR="00C0627F">
              <w:t>, Setup Test Classroom and complete initial testing/QA by EOW</w:t>
            </w:r>
          </w:p>
        </w:tc>
      </w:tr>
      <w:tr w:rsidR="00BF6C86" w14:paraId="465BE0C9" w14:textId="77777777" w:rsidTr="002D7194">
        <w:tc>
          <w:tcPr>
            <w:tcW w:w="798" w:type="dxa"/>
          </w:tcPr>
          <w:p w14:paraId="6F9F1AED" w14:textId="2769C871" w:rsidR="00BF6C86" w:rsidRDefault="00BF6C86" w:rsidP="00BF6C86">
            <w:r>
              <w:t>5</w:t>
            </w:r>
          </w:p>
        </w:tc>
        <w:tc>
          <w:tcPr>
            <w:tcW w:w="2601" w:type="dxa"/>
          </w:tcPr>
          <w:p w14:paraId="45D8EE22" w14:textId="0192D485" w:rsidR="00BF6C86" w:rsidRDefault="00BF6C86" w:rsidP="00BF6C86">
            <w:r>
              <w:t>12/2-12/9</w:t>
            </w:r>
          </w:p>
        </w:tc>
        <w:tc>
          <w:tcPr>
            <w:tcW w:w="1212" w:type="dxa"/>
          </w:tcPr>
          <w:p w14:paraId="2E3467E4" w14:textId="09DC0A03" w:rsidR="00BF6C86" w:rsidRDefault="002104FF" w:rsidP="00BF6C86">
            <w:r>
              <w:t>Testing</w:t>
            </w:r>
          </w:p>
        </w:tc>
        <w:tc>
          <w:tcPr>
            <w:tcW w:w="5284" w:type="dxa"/>
          </w:tcPr>
          <w:p w14:paraId="2B8271FE" w14:textId="0CB01EFC" w:rsidR="00BF6C86" w:rsidRDefault="00A253E3" w:rsidP="00BF6C86">
            <w:r>
              <w:t>Dry Run</w:t>
            </w:r>
            <w:r w:rsidR="00F97382">
              <w:t>/Preview</w:t>
            </w:r>
          </w:p>
        </w:tc>
      </w:tr>
      <w:tr w:rsidR="00A253E3" w14:paraId="64190E7B" w14:textId="77777777" w:rsidTr="002D7194">
        <w:tc>
          <w:tcPr>
            <w:tcW w:w="798" w:type="dxa"/>
          </w:tcPr>
          <w:p w14:paraId="3C237AC1" w14:textId="3FF77931" w:rsidR="00A253E3" w:rsidRDefault="00EF7BC3" w:rsidP="00A253E3">
            <w:r>
              <w:t>6</w:t>
            </w:r>
          </w:p>
        </w:tc>
        <w:tc>
          <w:tcPr>
            <w:tcW w:w="2601" w:type="dxa"/>
          </w:tcPr>
          <w:p w14:paraId="3829103C" w14:textId="2CC16160" w:rsidR="00A253E3" w:rsidRDefault="00A253E3" w:rsidP="00A253E3">
            <w:r>
              <w:t>12/9-12/16</w:t>
            </w:r>
          </w:p>
        </w:tc>
        <w:tc>
          <w:tcPr>
            <w:tcW w:w="1212" w:type="dxa"/>
          </w:tcPr>
          <w:p w14:paraId="1A60AAA3" w14:textId="2BB501C7" w:rsidR="00A253E3" w:rsidRDefault="00A253E3" w:rsidP="00A253E3">
            <w:r>
              <w:t>Dev.</w:t>
            </w:r>
          </w:p>
        </w:tc>
        <w:tc>
          <w:tcPr>
            <w:tcW w:w="5284" w:type="dxa"/>
          </w:tcPr>
          <w:p w14:paraId="097EE4B8" w14:textId="5B9A504E" w:rsidR="00A253E3" w:rsidRDefault="00502B00" w:rsidP="00A253E3">
            <w:r>
              <w:t>Scope/plan</w:t>
            </w:r>
            <w:r w:rsidR="00A253E3">
              <w:t xml:space="preserve"> necessary updates to the Challenges/Coach Materials</w:t>
            </w:r>
          </w:p>
        </w:tc>
      </w:tr>
      <w:tr w:rsidR="00BF6C86" w14:paraId="4EE7EFE8" w14:textId="77777777" w:rsidTr="002D7194">
        <w:tc>
          <w:tcPr>
            <w:tcW w:w="798" w:type="dxa"/>
          </w:tcPr>
          <w:p w14:paraId="15A524BC" w14:textId="691C41F9" w:rsidR="00BF6C86" w:rsidRDefault="00AC764A" w:rsidP="00BF6C86">
            <w:r>
              <w:t>N/A</w:t>
            </w:r>
          </w:p>
        </w:tc>
        <w:tc>
          <w:tcPr>
            <w:tcW w:w="2601" w:type="dxa"/>
          </w:tcPr>
          <w:p w14:paraId="7B7F0C0C" w14:textId="1672757B" w:rsidR="00BF6C86" w:rsidRDefault="00BF6C86" w:rsidP="00BF6C86">
            <w:r>
              <w:t>12/16-</w:t>
            </w:r>
            <w:r w:rsidR="00C61C5A">
              <w:t>1/</w:t>
            </w:r>
            <w:r w:rsidR="00E62F15">
              <w:t>3</w:t>
            </w:r>
          </w:p>
        </w:tc>
        <w:tc>
          <w:tcPr>
            <w:tcW w:w="1212" w:type="dxa"/>
          </w:tcPr>
          <w:p w14:paraId="53FE1AB3" w14:textId="18727122" w:rsidR="00BF6C86" w:rsidRDefault="00E62F15" w:rsidP="00BF6C86">
            <w:r>
              <w:t>Break</w:t>
            </w:r>
          </w:p>
        </w:tc>
        <w:tc>
          <w:tcPr>
            <w:tcW w:w="5284" w:type="dxa"/>
          </w:tcPr>
          <w:p w14:paraId="5653260F" w14:textId="070E058C" w:rsidR="00BF6C86" w:rsidRDefault="00EF7BC3" w:rsidP="00BF6C86">
            <w:r>
              <w:t>N/A</w:t>
            </w:r>
          </w:p>
        </w:tc>
      </w:tr>
      <w:tr w:rsidR="00E62F15" w14:paraId="53B83D1B" w14:textId="77777777" w:rsidTr="002D7194">
        <w:tc>
          <w:tcPr>
            <w:tcW w:w="798" w:type="dxa"/>
          </w:tcPr>
          <w:p w14:paraId="790146FB" w14:textId="7C1BE3B1" w:rsidR="00E62F15" w:rsidRDefault="00AC764A" w:rsidP="00BF6C86">
            <w:r>
              <w:t>7</w:t>
            </w:r>
          </w:p>
        </w:tc>
        <w:tc>
          <w:tcPr>
            <w:tcW w:w="2601" w:type="dxa"/>
          </w:tcPr>
          <w:p w14:paraId="410CFFC6" w14:textId="0E1D4378" w:rsidR="00E62F15" w:rsidRDefault="00AF6BA0" w:rsidP="00BF6C86">
            <w:r>
              <w:t>1/6-1/13</w:t>
            </w:r>
          </w:p>
        </w:tc>
        <w:tc>
          <w:tcPr>
            <w:tcW w:w="1212" w:type="dxa"/>
          </w:tcPr>
          <w:p w14:paraId="2ABD1AAF" w14:textId="28A8FDEE" w:rsidR="00E62F15" w:rsidRDefault="00636A5E" w:rsidP="00BF6C86">
            <w:r>
              <w:t>Dev.</w:t>
            </w:r>
          </w:p>
        </w:tc>
        <w:tc>
          <w:tcPr>
            <w:tcW w:w="5284" w:type="dxa"/>
          </w:tcPr>
          <w:p w14:paraId="33B5778D" w14:textId="4E901F1C" w:rsidR="00E62F15" w:rsidRDefault="00502B00" w:rsidP="00BF6C86">
            <w:r>
              <w:t>Make changes to Challenges/Coach Materials, Finalize OH Summary</w:t>
            </w:r>
          </w:p>
        </w:tc>
      </w:tr>
      <w:tr w:rsidR="00636A5E" w14:paraId="5C58F4DF" w14:textId="77777777" w:rsidTr="002D7194">
        <w:tc>
          <w:tcPr>
            <w:tcW w:w="798" w:type="dxa"/>
          </w:tcPr>
          <w:p w14:paraId="132CEB05" w14:textId="5BB702D9" w:rsidR="00636A5E" w:rsidRDefault="00636A5E" w:rsidP="00BF6C86">
            <w:r>
              <w:t>8</w:t>
            </w:r>
          </w:p>
        </w:tc>
        <w:tc>
          <w:tcPr>
            <w:tcW w:w="2601" w:type="dxa"/>
          </w:tcPr>
          <w:p w14:paraId="3D40CE79" w14:textId="074DC7C2" w:rsidR="00636A5E" w:rsidRDefault="00636A5E" w:rsidP="00BF6C86">
            <w:r>
              <w:t>1/13-1/29</w:t>
            </w:r>
          </w:p>
        </w:tc>
        <w:tc>
          <w:tcPr>
            <w:tcW w:w="1212" w:type="dxa"/>
          </w:tcPr>
          <w:p w14:paraId="7A3DBF83" w14:textId="3653A4EF" w:rsidR="00636A5E" w:rsidRDefault="00636A5E" w:rsidP="00BF6C86">
            <w:r>
              <w:t>Deliver</w:t>
            </w:r>
          </w:p>
        </w:tc>
        <w:tc>
          <w:tcPr>
            <w:tcW w:w="5284" w:type="dxa"/>
          </w:tcPr>
          <w:p w14:paraId="2DE8F057" w14:textId="0C10BC53" w:rsidR="00636A5E" w:rsidRDefault="00B06990" w:rsidP="00BF6C86">
            <w:r>
              <w:t>First Delivery</w:t>
            </w:r>
          </w:p>
        </w:tc>
      </w:tr>
    </w:tbl>
    <w:p w14:paraId="4316F13B" w14:textId="03803538" w:rsidR="00185EE7" w:rsidRDefault="00185EE7" w:rsidP="000B1437"/>
    <w:p w14:paraId="7C8935E0" w14:textId="77777777" w:rsidR="00024096" w:rsidRDefault="00024096" w:rsidP="0095514B">
      <w:pPr>
        <w:pStyle w:val="Heading1"/>
      </w:pPr>
      <w:bookmarkStart w:id="843" w:name="_Toc23322420"/>
      <w:r w:rsidRPr="00776095">
        <w:t>Success Criteria</w:t>
      </w:r>
      <w:bookmarkEnd w:id="843"/>
    </w:p>
    <w:p w14:paraId="36E4CA56" w14:textId="77777777" w:rsidR="00024096" w:rsidRDefault="00024096" w:rsidP="00024096">
      <w:r>
        <w:t>Describe how and when we measure success, both as defined by the customer and by ourselves. Some measures may be realized after the Dev Crew engagement end.</w:t>
      </w:r>
    </w:p>
    <w:tbl>
      <w:tblPr>
        <w:tblStyle w:val="TableGrid"/>
        <w:tblW w:w="0" w:type="auto"/>
        <w:tblLook w:val="04A0" w:firstRow="1" w:lastRow="0" w:firstColumn="1" w:lastColumn="0" w:noHBand="0" w:noVBand="1"/>
      </w:tblPr>
      <w:tblGrid>
        <w:gridCol w:w="3116"/>
        <w:gridCol w:w="3117"/>
        <w:gridCol w:w="3117"/>
      </w:tblGrid>
      <w:tr w:rsidR="00024096" w:rsidRPr="003D0D52" w14:paraId="288DA225" w14:textId="77777777" w:rsidTr="00B73A8F">
        <w:tc>
          <w:tcPr>
            <w:tcW w:w="3116" w:type="dxa"/>
          </w:tcPr>
          <w:p w14:paraId="023317BE" w14:textId="77777777" w:rsidR="00024096" w:rsidRPr="003D0D52" w:rsidRDefault="00024096" w:rsidP="00B73A8F">
            <w:pPr>
              <w:rPr>
                <w:b/>
              </w:rPr>
            </w:pPr>
            <w:r w:rsidRPr="003D0D52">
              <w:rPr>
                <w:b/>
              </w:rPr>
              <w:t>Metric</w:t>
            </w:r>
          </w:p>
        </w:tc>
        <w:tc>
          <w:tcPr>
            <w:tcW w:w="3117" w:type="dxa"/>
          </w:tcPr>
          <w:p w14:paraId="7D2286F9" w14:textId="77777777" w:rsidR="00024096" w:rsidRPr="003D0D52" w:rsidRDefault="00024096" w:rsidP="00B73A8F">
            <w:pPr>
              <w:rPr>
                <w:b/>
              </w:rPr>
            </w:pPr>
            <w:r w:rsidRPr="003D0D52">
              <w:rPr>
                <w:b/>
              </w:rPr>
              <w:t>When</w:t>
            </w:r>
          </w:p>
        </w:tc>
        <w:tc>
          <w:tcPr>
            <w:tcW w:w="3117" w:type="dxa"/>
          </w:tcPr>
          <w:p w14:paraId="30A0EC15" w14:textId="77777777" w:rsidR="00024096" w:rsidRPr="003D0D52" w:rsidRDefault="00024096" w:rsidP="00B73A8F">
            <w:pPr>
              <w:rPr>
                <w:b/>
              </w:rPr>
            </w:pPr>
            <w:r w:rsidRPr="003D0D52">
              <w:rPr>
                <w:b/>
              </w:rPr>
              <w:t>Value (range)</w:t>
            </w:r>
          </w:p>
        </w:tc>
      </w:tr>
      <w:tr w:rsidR="001C16BB" w:rsidRPr="003D0D52" w14:paraId="11843FA7" w14:textId="77777777" w:rsidTr="00B73A8F">
        <w:tc>
          <w:tcPr>
            <w:tcW w:w="3116" w:type="dxa"/>
          </w:tcPr>
          <w:p w14:paraId="76079D09" w14:textId="7C06D629" w:rsidR="001C16BB" w:rsidRPr="0095514B" w:rsidRDefault="000150A9" w:rsidP="00B73A8F">
            <w:pPr>
              <w:rPr>
                <w:rFonts w:eastAsia="Calibri" w:cs="Calibri"/>
                <w:i/>
                <w:lang w:val="fi"/>
              </w:rPr>
            </w:pPr>
            <w:r>
              <w:rPr>
                <w:rFonts w:eastAsia="Calibri" w:cs="Calibri"/>
                <w:i/>
                <w:lang w:val="fi"/>
              </w:rPr>
              <w:t>M</w:t>
            </w:r>
            <w:r w:rsidR="00A71A72">
              <w:rPr>
                <w:rFonts w:eastAsia="Calibri" w:cs="Calibri"/>
                <w:i/>
                <w:lang w:val="fi"/>
              </w:rPr>
              <w:t>BOM</w:t>
            </w:r>
            <w:r w:rsidR="00092250">
              <w:rPr>
                <w:rFonts w:eastAsia="Calibri" w:cs="Calibri"/>
                <w:i/>
                <w:lang w:val="fi"/>
              </w:rPr>
              <w:t xml:space="preserve"> completed</w:t>
            </w:r>
            <w:r>
              <w:rPr>
                <w:rFonts w:eastAsia="Calibri" w:cs="Calibri"/>
                <w:i/>
                <w:lang w:val="fi"/>
              </w:rPr>
              <w:t>/published</w:t>
            </w:r>
          </w:p>
        </w:tc>
        <w:tc>
          <w:tcPr>
            <w:tcW w:w="3117" w:type="dxa"/>
          </w:tcPr>
          <w:p w14:paraId="1D206B8A" w14:textId="4C975F6B" w:rsidR="001C16BB" w:rsidRPr="003D0D52" w:rsidRDefault="00317302" w:rsidP="00B73A8F">
            <w:r>
              <w:t xml:space="preserve">By </w:t>
            </w:r>
            <w:r w:rsidR="00C47230">
              <w:t>sprint 4</w:t>
            </w:r>
            <w:r>
              <w:t xml:space="preserve"> (</w:t>
            </w:r>
            <w:r w:rsidR="001A0FEB">
              <w:t>before Thanksgiving 11/28</w:t>
            </w:r>
            <w:r w:rsidR="00F92553">
              <w:t>)</w:t>
            </w:r>
          </w:p>
        </w:tc>
        <w:tc>
          <w:tcPr>
            <w:tcW w:w="3117" w:type="dxa"/>
          </w:tcPr>
          <w:p w14:paraId="7FCA5DFA" w14:textId="30E92707" w:rsidR="001C16BB" w:rsidRPr="003D0D52" w:rsidRDefault="00DB7E5A" w:rsidP="00B73A8F">
            <w:r>
              <w:t xml:space="preserve">Test classroom created </w:t>
            </w:r>
            <w:r w:rsidR="007033A6">
              <w:t>and MD files showing in correct format on the OH Portal</w:t>
            </w:r>
          </w:p>
        </w:tc>
      </w:tr>
      <w:tr w:rsidR="00357423" w:rsidRPr="003D0D52" w14:paraId="178A526D" w14:textId="77777777" w:rsidTr="00B73A8F">
        <w:tc>
          <w:tcPr>
            <w:tcW w:w="3116" w:type="dxa"/>
          </w:tcPr>
          <w:p w14:paraId="67A16F1E" w14:textId="1A48A6C6" w:rsidR="00357423" w:rsidRDefault="008834DB" w:rsidP="00B73A8F">
            <w:pPr>
              <w:rPr>
                <w:rFonts w:eastAsia="Calibri" w:cs="Calibri"/>
                <w:i/>
                <w:lang w:val="fi"/>
              </w:rPr>
            </w:pPr>
            <w:r>
              <w:rPr>
                <w:rFonts w:eastAsia="Calibri" w:cs="Calibri"/>
                <w:i/>
                <w:lang w:val="fi"/>
              </w:rPr>
              <w:t xml:space="preserve">London </w:t>
            </w:r>
            <w:r w:rsidR="00836186">
              <w:rPr>
                <w:rFonts w:eastAsia="Calibri" w:cs="Calibri"/>
                <w:i/>
                <w:lang w:val="fi"/>
              </w:rPr>
              <w:t>NoSQL OH is delivered</w:t>
            </w:r>
          </w:p>
        </w:tc>
        <w:tc>
          <w:tcPr>
            <w:tcW w:w="3117" w:type="dxa"/>
          </w:tcPr>
          <w:p w14:paraId="3730C4FD" w14:textId="600397BE" w:rsidR="00357423" w:rsidRDefault="00C2493D" w:rsidP="00B73A8F">
            <w:r>
              <w:t xml:space="preserve">Week of </w:t>
            </w:r>
            <w:r w:rsidR="00874CFF">
              <w:t>1/</w:t>
            </w:r>
            <w:r w:rsidR="00560DFB">
              <w:t>27</w:t>
            </w:r>
            <w:r>
              <w:t xml:space="preserve"> (</w:t>
            </w:r>
            <w:r w:rsidR="00560DFB">
              <w:t>1/27</w:t>
            </w:r>
            <w:r>
              <w:t>-1</w:t>
            </w:r>
            <w:r w:rsidR="00560DFB">
              <w:t>/29</w:t>
            </w:r>
            <w:r>
              <w:t>)</w:t>
            </w:r>
          </w:p>
        </w:tc>
        <w:tc>
          <w:tcPr>
            <w:tcW w:w="3117" w:type="dxa"/>
          </w:tcPr>
          <w:p w14:paraId="6501F7BF" w14:textId="7299A74D" w:rsidR="00357423" w:rsidRDefault="00546235" w:rsidP="00B73A8F">
            <w:r>
              <w:t>Positive feedback is received from customers who attend</w:t>
            </w:r>
          </w:p>
        </w:tc>
      </w:tr>
    </w:tbl>
    <w:p w14:paraId="586755A9" w14:textId="682F7A80" w:rsidR="00185EE7" w:rsidRDefault="00185EE7" w:rsidP="000B1437"/>
    <w:p w14:paraId="5F89065F" w14:textId="6DD7E1C5" w:rsidR="00BC2696" w:rsidRDefault="001F40AC" w:rsidP="002F651C">
      <w:pPr>
        <w:pStyle w:val="Heading1"/>
      </w:pPr>
      <w:bookmarkStart w:id="844" w:name="_Toc23322421"/>
      <w:r>
        <w:t>Risks, Issues</w:t>
      </w:r>
      <w:bookmarkEnd w:id="844"/>
      <w:r>
        <w:t xml:space="preserve"> </w:t>
      </w:r>
    </w:p>
    <w:tbl>
      <w:tblPr>
        <w:tblStyle w:val="TableGrid"/>
        <w:tblW w:w="0" w:type="auto"/>
        <w:tblLook w:val="04A0" w:firstRow="1" w:lastRow="0" w:firstColumn="1" w:lastColumn="0" w:noHBand="0" w:noVBand="1"/>
      </w:tblPr>
      <w:tblGrid>
        <w:gridCol w:w="4675"/>
        <w:gridCol w:w="4675"/>
      </w:tblGrid>
      <w:tr w:rsidR="00A05E13" w14:paraId="011DFF51" w14:textId="77777777" w:rsidTr="00A05E13">
        <w:tc>
          <w:tcPr>
            <w:tcW w:w="4675" w:type="dxa"/>
          </w:tcPr>
          <w:p w14:paraId="07A3AAF6" w14:textId="07622A6F" w:rsidR="00A05E13" w:rsidRPr="00A05E13" w:rsidRDefault="00A05E13" w:rsidP="000B1437">
            <w:pPr>
              <w:rPr>
                <w:b/>
              </w:rPr>
            </w:pPr>
            <w:r>
              <w:rPr>
                <w:b/>
              </w:rPr>
              <w:t>Risk</w:t>
            </w:r>
            <w:r w:rsidR="00BD2B43">
              <w:rPr>
                <w:b/>
              </w:rPr>
              <w:t xml:space="preserve"> / Issue</w:t>
            </w:r>
          </w:p>
        </w:tc>
        <w:tc>
          <w:tcPr>
            <w:tcW w:w="4675" w:type="dxa"/>
          </w:tcPr>
          <w:p w14:paraId="2CE24FD9" w14:textId="4E97A1F5" w:rsidR="00A05E13" w:rsidRPr="00A05E13" w:rsidRDefault="00A05E13" w:rsidP="000B1437">
            <w:pPr>
              <w:rPr>
                <w:b/>
              </w:rPr>
            </w:pPr>
            <w:r w:rsidRPr="00A05E13">
              <w:rPr>
                <w:b/>
              </w:rPr>
              <w:t>Mitigation</w:t>
            </w:r>
          </w:p>
        </w:tc>
      </w:tr>
      <w:tr w:rsidR="00A05E13" w14:paraId="524D3DD2" w14:textId="77777777" w:rsidTr="00A05E13">
        <w:tc>
          <w:tcPr>
            <w:tcW w:w="4675" w:type="dxa"/>
          </w:tcPr>
          <w:p w14:paraId="76D884D7" w14:textId="2B06A082" w:rsidR="00A05E13" w:rsidRDefault="000814BC" w:rsidP="000B1437">
            <w:r>
              <w:t>Content quality is not up to par for</w:t>
            </w:r>
            <w:r w:rsidR="00A31FEC">
              <w:t xml:space="preserve"> customers due to a</w:t>
            </w:r>
            <w:r>
              <w:t xml:space="preserve"> rushed delivery</w:t>
            </w:r>
            <w:r w:rsidR="00A31FEC">
              <w:t xml:space="preserve"> (not enough Sprints)</w:t>
            </w:r>
          </w:p>
        </w:tc>
        <w:tc>
          <w:tcPr>
            <w:tcW w:w="4675" w:type="dxa"/>
          </w:tcPr>
          <w:p w14:paraId="6B6D11B5" w14:textId="3E5FC9B4" w:rsidR="00A05E13" w:rsidRDefault="000814BC" w:rsidP="000B1437">
            <w:r>
              <w:t xml:space="preserve">London 12/2 delivery </w:t>
            </w:r>
            <w:r w:rsidR="0051434B">
              <w:t>is pushed back to later date and if NoSQL must be used (old content used and labelled as a “workshop”)</w:t>
            </w:r>
          </w:p>
        </w:tc>
      </w:tr>
    </w:tbl>
    <w:p w14:paraId="1EB2696A" w14:textId="0391B2B2" w:rsidR="00BD2B43" w:rsidRDefault="00BD2B43" w:rsidP="00BD2B43">
      <w:pPr>
        <w:pStyle w:val="Heading1"/>
      </w:pPr>
      <w:bookmarkStart w:id="845" w:name="_Toc23322422"/>
      <w:r>
        <w:t>Additional Asks</w:t>
      </w:r>
      <w:bookmarkEnd w:id="845"/>
      <w:r>
        <w:t xml:space="preserve"> </w:t>
      </w:r>
    </w:p>
    <w:p w14:paraId="31DA63C2" w14:textId="77777777" w:rsidR="00BD2B43" w:rsidRPr="000962FB" w:rsidRDefault="00BD2B43" w:rsidP="00BD2B43">
      <w:pPr>
        <w:rPr>
          <w:color w:val="FF0000"/>
        </w:rPr>
      </w:pPr>
      <w:r w:rsidRPr="000962FB">
        <w:rPr>
          <w:color w:val="FF0000"/>
        </w:rPr>
        <w:t>Would you benefit from deep dives on roadmaps and limitations with service engineering teams?</w:t>
      </w:r>
    </w:p>
    <w:p w14:paraId="79E87F09" w14:textId="040B9E80" w:rsidR="00B73A8F" w:rsidRDefault="000962FB" w:rsidP="00F97382">
      <w:r w:rsidRPr="000962FB">
        <w:t>N/A for now</w:t>
      </w:r>
    </w:p>
    <w:p w14:paraId="6FDB69BB" w14:textId="6F49B66E" w:rsidR="00A56703" w:rsidRDefault="00A56703" w:rsidP="00A56703">
      <w:pPr>
        <w:pStyle w:val="Heading1"/>
      </w:pPr>
      <w:bookmarkStart w:id="846" w:name="_Toc23322423"/>
      <w:r w:rsidRPr="00964235">
        <w:t>Team</w:t>
      </w:r>
      <w:bookmarkEnd w:id="846"/>
      <w:r>
        <w:t xml:space="preserve"> </w:t>
      </w:r>
    </w:p>
    <w:p w14:paraId="295DD80D" w14:textId="3EBCB159" w:rsidR="00B46C35" w:rsidRDefault="00A56703" w:rsidP="00A56703">
      <w:r>
        <w:t>Who’s doing what?</w:t>
      </w:r>
      <w:r w:rsidR="0024046D">
        <w:t xml:space="preserve">  (</w:t>
      </w:r>
      <w:r w:rsidR="00714610">
        <w:t xml:space="preserve">include </w:t>
      </w:r>
      <w:r w:rsidR="00392D99">
        <w:t xml:space="preserve">tech lead, shadow tech lead, </w:t>
      </w:r>
      <w:r w:rsidR="00714610">
        <w:t>technical focus/responsibility; scrum master, product owner and other process roles; and members of c</w:t>
      </w:r>
      <w:r w:rsidR="0024046D">
        <w:t>ustomer’s engineering team)</w:t>
      </w:r>
    </w:p>
    <w:p w14:paraId="2D2974A7" w14:textId="79C17DAC" w:rsidR="00612F89" w:rsidRDefault="00612F89" w:rsidP="00533785">
      <w:pPr>
        <w:pStyle w:val="Heading2"/>
      </w:pPr>
    </w:p>
    <w:tbl>
      <w:tblPr>
        <w:tblStyle w:val="TableGrid"/>
        <w:tblW w:w="0" w:type="auto"/>
        <w:tblLook w:val="04A0" w:firstRow="1" w:lastRow="0" w:firstColumn="1" w:lastColumn="0" w:noHBand="0" w:noVBand="1"/>
      </w:tblPr>
      <w:tblGrid>
        <w:gridCol w:w="1525"/>
        <w:gridCol w:w="2610"/>
        <w:gridCol w:w="5215"/>
      </w:tblGrid>
      <w:tr w:rsidR="00A56703" w14:paraId="1D3F67DC" w14:textId="7C1355D2" w:rsidTr="00193180">
        <w:tc>
          <w:tcPr>
            <w:tcW w:w="1525" w:type="dxa"/>
          </w:tcPr>
          <w:p w14:paraId="3D25B449" w14:textId="71254882" w:rsidR="00A56703" w:rsidRDefault="00A56703" w:rsidP="00ED1CC9">
            <w:r>
              <w:t>Name</w:t>
            </w:r>
          </w:p>
        </w:tc>
        <w:tc>
          <w:tcPr>
            <w:tcW w:w="2610" w:type="dxa"/>
          </w:tcPr>
          <w:p w14:paraId="6A82212B" w14:textId="1AAEE58B" w:rsidR="00A56703" w:rsidRDefault="00214004" w:rsidP="00ED1CC9">
            <w:r>
              <w:t>Ro</w:t>
            </w:r>
            <w:r w:rsidR="009525FB">
              <w:t>le</w:t>
            </w:r>
          </w:p>
        </w:tc>
        <w:tc>
          <w:tcPr>
            <w:tcW w:w="5215" w:type="dxa"/>
          </w:tcPr>
          <w:p w14:paraId="0CD04B55" w14:textId="7E4EF137" w:rsidR="00A56703" w:rsidRDefault="007E5DCA" w:rsidP="00ED1CC9">
            <w:r>
              <w:t>Technical focus/responsibility</w:t>
            </w:r>
          </w:p>
        </w:tc>
      </w:tr>
      <w:tr w:rsidR="00A56703" w14:paraId="002F1ADE" w14:textId="2DE6C10A" w:rsidTr="00193180">
        <w:tc>
          <w:tcPr>
            <w:tcW w:w="1525" w:type="dxa"/>
          </w:tcPr>
          <w:p w14:paraId="2480125A" w14:textId="5F0EA925" w:rsidR="00A56703" w:rsidRDefault="003D3399" w:rsidP="00ED1CC9">
            <w:r>
              <w:t>Justine Cocchi</w:t>
            </w:r>
          </w:p>
        </w:tc>
        <w:tc>
          <w:tcPr>
            <w:tcW w:w="2610" w:type="dxa"/>
          </w:tcPr>
          <w:p w14:paraId="604CDFB5" w14:textId="76EF4A57" w:rsidR="00A56703" w:rsidRDefault="007E5DCA" w:rsidP="00ED1CC9">
            <w:commentRangeStart w:id="847"/>
            <w:r>
              <w:t>Tech Lead</w:t>
            </w:r>
            <w:commentRangeEnd w:id="847"/>
            <w:r w:rsidR="00D84A34">
              <w:rPr>
                <w:rStyle w:val="CommentReference"/>
              </w:rPr>
              <w:commentReference w:id="847"/>
            </w:r>
          </w:p>
        </w:tc>
        <w:tc>
          <w:tcPr>
            <w:tcW w:w="5215" w:type="dxa"/>
          </w:tcPr>
          <w:p w14:paraId="08886937" w14:textId="43512CF2" w:rsidR="00A56703" w:rsidRPr="008C7221" w:rsidRDefault="008C7221" w:rsidP="008C7221">
            <w:pPr>
              <w:spacing w:before="100" w:beforeAutospacing="1" w:after="100" w:afterAutospacing="1"/>
              <w:rPr>
                <w:rFonts w:ascii="Segoe UI" w:eastAsia="Times New Roman" w:hAnsi="Segoe UI" w:cs="Segoe UI"/>
                <w:sz w:val="21"/>
                <w:szCs w:val="21"/>
              </w:rPr>
            </w:pPr>
            <w:r>
              <w:t>Manage dev. team</w:t>
            </w:r>
            <w:r w:rsidR="00194EDD">
              <w:t xml:space="preserve">, help with technical blockers in dev., </w:t>
            </w:r>
            <w:r>
              <w:rPr>
                <w:rFonts w:eastAsia="Times New Roman"/>
              </w:rPr>
              <w:t xml:space="preserve">ensure quality of </w:t>
            </w:r>
            <w:r w:rsidR="00194EDD">
              <w:rPr>
                <w:rFonts w:eastAsia="Times New Roman"/>
              </w:rPr>
              <w:t>content</w:t>
            </w:r>
            <w:r>
              <w:rPr>
                <w:rFonts w:eastAsia="Times New Roman"/>
              </w:rPr>
              <w:t xml:space="preserve"> is </w:t>
            </w:r>
            <w:r w:rsidR="00194EDD">
              <w:rPr>
                <w:rFonts w:eastAsia="Times New Roman"/>
              </w:rPr>
              <w:t>at high-quality</w:t>
            </w:r>
          </w:p>
        </w:tc>
      </w:tr>
      <w:tr w:rsidR="00A56703" w14:paraId="12258AE0" w14:textId="74390884" w:rsidTr="00193180">
        <w:tc>
          <w:tcPr>
            <w:tcW w:w="1525" w:type="dxa"/>
          </w:tcPr>
          <w:p w14:paraId="2A2670A5" w14:textId="47B5F7F6" w:rsidR="00A56703" w:rsidRDefault="003D3399" w:rsidP="00ED1CC9">
            <w:r>
              <w:t>Nirali Shah</w:t>
            </w:r>
          </w:p>
        </w:tc>
        <w:tc>
          <w:tcPr>
            <w:tcW w:w="2610" w:type="dxa"/>
          </w:tcPr>
          <w:p w14:paraId="1FBC340D" w14:textId="09D50830" w:rsidR="00A56703" w:rsidRDefault="007E5DCA" w:rsidP="00ED1CC9">
            <w:r>
              <w:t>Product Owner</w:t>
            </w:r>
            <w:r w:rsidR="00CC750C">
              <w:t>/PM</w:t>
            </w:r>
          </w:p>
        </w:tc>
        <w:tc>
          <w:tcPr>
            <w:tcW w:w="5215" w:type="dxa"/>
          </w:tcPr>
          <w:p w14:paraId="4B08B03B" w14:textId="3AA79C94" w:rsidR="00A56703" w:rsidRDefault="00CC750C" w:rsidP="00ED1CC9">
            <w:r>
              <w:rPr>
                <w:rFonts w:eastAsia="Times New Roman"/>
              </w:rPr>
              <w:t>Overall PM coordinating efforts from Content Creation to &gt; Dry Run &gt; delivery</w:t>
            </w:r>
          </w:p>
        </w:tc>
      </w:tr>
      <w:tr w:rsidR="00A56703" w14:paraId="28DCB461" w14:textId="275DA013" w:rsidTr="00193180">
        <w:tc>
          <w:tcPr>
            <w:tcW w:w="1525" w:type="dxa"/>
          </w:tcPr>
          <w:p w14:paraId="454D7709" w14:textId="2F45AB30" w:rsidR="00A56703" w:rsidRPr="00806C46" w:rsidRDefault="00DF38A2" w:rsidP="00ED1CC9">
            <w:pPr>
              <w:rPr>
                <w:lang w:val="it-CH"/>
              </w:rPr>
            </w:pPr>
            <w:r>
              <w:rPr>
                <w:lang w:val="it-CH"/>
              </w:rPr>
              <w:lastRenderedPageBreak/>
              <w:t>Solliance</w:t>
            </w:r>
          </w:p>
        </w:tc>
        <w:tc>
          <w:tcPr>
            <w:tcW w:w="2610" w:type="dxa"/>
          </w:tcPr>
          <w:p w14:paraId="6F1C39A7" w14:textId="232017FB" w:rsidR="00A56703" w:rsidRDefault="005E3236" w:rsidP="00ED1CC9">
            <w:r>
              <w:t>Engineer</w:t>
            </w:r>
            <w:r w:rsidR="00A070E0">
              <w:t>s</w:t>
            </w:r>
          </w:p>
        </w:tc>
        <w:tc>
          <w:tcPr>
            <w:tcW w:w="5215" w:type="dxa"/>
          </w:tcPr>
          <w:p w14:paraId="4DD2CE2C" w14:textId="618DCF11" w:rsidR="00A56703" w:rsidRDefault="00B212C4" w:rsidP="00ED1CC9">
            <w:r>
              <w:t>Develop challenges/coach materials, activate content in portal, and test content in functional/QA testing + Dry Run capacities</w:t>
            </w:r>
          </w:p>
        </w:tc>
      </w:tr>
      <w:tr w:rsidR="00A56703" w14:paraId="68C87ED1" w14:textId="2C0D0C8B" w:rsidTr="00193180">
        <w:tc>
          <w:tcPr>
            <w:tcW w:w="1525" w:type="dxa"/>
          </w:tcPr>
          <w:p w14:paraId="217A9B8C" w14:textId="4E3C91E2" w:rsidR="00A56703" w:rsidRDefault="003D3399" w:rsidP="00ED1CC9">
            <w:r>
              <w:t>Basu Nagarahalli</w:t>
            </w:r>
          </w:p>
        </w:tc>
        <w:tc>
          <w:tcPr>
            <w:tcW w:w="2610" w:type="dxa"/>
          </w:tcPr>
          <w:p w14:paraId="77ADFCCF" w14:textId="5CC4BDAE" w:rsidR="00A56703" w:rsidRDefault="005E3236" w:rsidP="00ED1CC9">
            <w:r>
              <w:t>Scrum Master</w:t>
            </w:r>
          </w:p>
        </w:tc>
        <w:tc>
          <w:tcPr>
            <w:tcW w:w="5215" w:type="dxa"/>
          </w:tcPr>
          <w:p w14:paraId="0BA706F8" w14:textId="32C55292" w:rsidR="00A56703" w:rsidRDefault="00DB209A" w:rsidP="00ED1CC9">
            <w:r>
              <w:rPr>
                <w:rFonts w:eastAsia="Times New Roman"/>
              </w:rPr>
              <w:t>Manage sprints to ensure Partner is on track for content development</w:t>
            </w:r>
          </w:p>
        </w:tc>
      </w:tr>
      <w:tr w:rsidR="005E3236" w14:paraId="2FD9C653" w14:textId="77777777" w:rsidTr="00193180">
        <w:tc>
          <w:tcPr>
            <w:tcW w:w="1525" w:type="dxa"/>
          </w:tcPr>
          <w:p w14:paraId="55E83919" w14:textId="135D1EE9" w:rsidR="005E3236" w:rsidRDefault="00687A8A" w:rsidP="00ED1CC9">
            <w:r>
              <w:t>Tim Sander</w:t>
            </w:r>
          </w:p>
        </w:tc>
        <w:tc>
          <w:tcPr>
            <w:tcW w:w="2610" w:type="dxa"/>
          </w:tcPr>
          <w:p w14:paraId="48E34647" w14:textId="47F21A58" w:rsidR="005E3236" w:rsidRDefault="008A740E" w:rsidP="00ED1CC9">
            <w:r>
              <w:t>Shadow Tech Lead</w:t>
            </w:r>
          </w:p>
        </w:tc>
        <w:tc>
          <w:tcPr>
            <w:tcW w:w="5215" w:type="dxa"/>
          </w:tcPr>
          <w:p w14:paraId="520BF599" w14:textId="6D1432D1" w:rsidR="005E3236" w:rsidRDefault="00687A8A" w:rsidP="00ED1CC9">
            <w:r>
              <w:t xml:space="preserve">Reviews </w:t>
            </w:r>
            <w:r w:rsidR="00193180">
              <w:t>content quality</w:t>
            </w:r>
            <w:r w:rsidR="00AF08ED">
              <w:t xml:space="preserve"> and technical caliber</w:t>
            </w:r>
            <w:r w:rsidR="00193180">
              <w:t xml:space="preserve">, </w:t>
            </w:r>
            <w:r w:rsidR="00AF08ED">
              <w:t>helps with planning</w:t>
            </w:r>
            <w:r w:rsidR="00EC2B29">
              <w:t xml:space="preserve"> and coach sourcing</w:t>
            </w:r>
          </w:p>
        </w:tc>
      </w:tr>
      <w:tr w:rsidR="00193180" w14:paraId="2A375D43" w14:textId="77777777" w:rsidTr="00193180">
        <w:tc>
          <w:tcPr>
            <w:tcW w:w="1525" w:type="dxa"/>
          </w:tcPr>
          <w:p w14:paraId="712694C2" w14:textId="11B284AE" w:rsidR="00193180" w:rsidRDefault="00193180" w:rsidP="00ED1CC9">
            <w:r>
              <w:t>Cosmos DB Product team</w:t>
            </w:r>
          </w:p>
        </w:tc>
        <w:tc>
          <w:tcPr>
            <w:tcW w:w="2610" w:type="dxa"/>
          </w:tcPr>
          <w:p w14:paraId="7025C511" w14:textId="4B358D59" w:rsidR="00193180" w:rsidRDefault="00193180" w:rsidP="00ED1CC9">
            <w:r>
              <w:t>Reviewers</w:t>
            </w:r>
          </w:p>
        </w:tc>
        <w:tc>
          <w:tcPr>
            <w:tcW w:w="5215" w:type="dxa"/>
          </w:tcPr>
          <w:p w14:paraId="74062146" w14:textId="58B655D6" w:rsidR="00193180" w:rsidRDefault="00193180" w:rsidP="00ED1CC9">
            <w:r>
              <w:t>Reviews content</w:t>
            </w:r>
            <w:r w:rsidR="00AF08ED">
              <w:t xml:space="preserve"> quality and technical caliber</w:t>
            </w:r>
          </w:p>
        </w:tc>
      </w:tr>
    </w:tbl>
    <w:p w14:paraId="19A33F82" w14:textId="77777777" w:rsidR="00B73A8F" w:rsidRDefault="00B73A8F" w:rsidP="0025623C">
      <w:pPr>
        <w:pStyle w:val="Heading1"/>
      </w:pPr>
    </w:p>
    <w:p w14:paraId="6C411C83" w14:textId="3D26EEC8" w:rsidR="0025623C" w:rsidRDefault="0025623C" w:rsidP="0025623C">
      <w:pPr>
        <w:pStyle w:val="Heading1"/>
      </w:pPr>
      <w:bookmarkStart w:id="848" w:name="_Toc23322424"/>
      <w:r w:rsidRPr="00316E9E">
        <w:t>Ready to Start?</w:t>
      </w:r>
      <w:bookmarkEnd w:id="848"/>
    </w:p>
    <w:tbl>
      <w:tblPr>
        <w:tblStyle w:val="TableGrid"/>
        <w:tblW w:w="0" w:type="auto"/>
        <w:tblLook w:val="04A0" w:firstRow="1" w:lastRow="0" w:firstColumn="1" w:lastColumn="0" w:noHBand="0" w:noVBand="1"/>
      </w:tblPr>
      <w:tblGrid>
        <w:gridCol w:w="3595"/>
        <w:gridCol w:w="4680"/>
      </w:tblGrid>
      <w:tr w:rsidR="0025623C" w14:paraId="6EAA15A9" w14:textId="77777777" w:rsidTr="00947E3F">
        <w:tc>
          <w:tcPr>
            <w:tcW w:w="3595" w:type="dxa"/>
          </w:tcPr>
          <w:p w14:paraId="18EFCCBF" w14:textId="77777777" w:rsidR="0025623C" w:rsidRDefault="0025623C" w:rsidP="004961E7">
            <w:r>
              <w:t>Criteria</w:t>
            </w:r>
          </w:p>
        </w:tc>
        <w:tc>
          <w:tcPr>
            <w:tcW w:w="4680" w:type="dxa"/>
          </w:tcPr>
          <w:p w14:paraId="428E784E" w14:textId="77777777" w:rsidR="0025623C" w:rsidRDefault="0025623C" w:rsidP="004961E7">
            <w:r>
              <w:t>Status</w:t>
            </w:r>
          </w:p>
        </w:tc>
      </w:tr>
      <w:tr w:rsidR="005008C0" w14:paraId="5554F583" w14:textId="77777777" w:rsidTr="00836417">
        <w:tc>
          <w:tcPr>
            <w:tcW w:w="3595" w:type="dxa"/>
          </w:tcPr>
          <w:p w14:paraId="52D0C0E3" w14:textId="116B7AFB" w:rsidR="005008C0" w:rsidRDefault="005008C0" w:rsidP="004961E7">
            <w:r>
              <w:t xml:space="preserve">Partner/vendor </w:t>
            </w:r>
            <w:r w:rsidR="00316E9E">
              <w:t>committed to content development</w:t>
            </w:r>
          </w:p>
        </w:tc>
        <w:tc>
          <w:tcPr>
            <w:tcW w:w="4680" w:type="dxa"/>
            <w:shd w:val="clear" w:color="auto" w:fill="A8D08D" w:themeFill="accent6" w:themeFillTint="99"/>
          </w:tcPr>
          <w:p w14:paraId="2D84A905" w14:textId="02EDDF62" w:rsidR="005008C0" w:rsidRDefault="00836417" w:rsidP="004961E7">
            <w:r>
              <w:t>Done</w:t>
            </w:r>
          </w:p>
        </w:tc>
      </w:tr>
      <w:tr w:rsidR="0025623C" w14:paraId="0A849C7E" w14:textId="77777777" w:rsidTr="00836417">
        <w:tc>
          <w:tcPr>
            <w:tcW w:w="3595" w:type="dxa"/>
          </w:tcPr>
          <w:p w14:paraId="0E0DDF9F" w14:textId="2576F706" w:rsidR="0025623C" w:rsidRDefault="00BA03D6" w:rsidP="004961E7">
            <w:r>
              <w:t>SOW/PO</w:t>
            </w:r>
            <w:r w:rsidR="0025623C">
              <w:t xml:space="preserve"> Signed</w:t>
            </w:r>
          </w:p>
        </w:tc>
        <w:tc>
          <w:tcPr>
            <w:tcW w:w="4680" w:type="dxa"/>
            <w:shd w:val="clear" w:color="auto" w:fill="FFD966" w:themeFill="accent4" w:themeFillTint="99"/>
          </w:tcPr>
          <w:p w14:paraId="4548878A" w14:textId="2DD9FCE1" w:rsidR="0025623C" w:rsidRDefault="00836417" w:rsidP="004961E7">
            <w:r>
              <w:t>In Progress</w:t>
            </w:r>
          </w:p>
        </w:tc>
      </w:tr>
      <w:tr w:rsidR="00947E3F" w14:paraId="4AE23972" w14:textId="77777777" w:rsidTr="00947E3F">
        <w:tc>
          <w:tcPr>
            <w:tcW w:w="3595" w:type="dxa"/>
          </w:tcPr>
          <w:p w14:paraId="0660E494" w14:textId="77777777" w:rsidR="00947E3F" w:rsidRDefault="00947E3F" w:rsidP="00947E3F">
            <w:r w:rsidRPr="00372B5D">
              <w:t>SE/I or SE/DWR committed to be engaged through customer handoff</w:t>
            </w:r>
          </w:p>
        </w:tc>
        <w:tc>
          <w:tcPr>
            <w:tcW w:w="4680" w:type="dxa"/>
          </w:tcPr>
          <w:p w14:paraId="4E2DB76A" w14:textId="420A23AA" w:rsidR="00947E3F" w:rsidRDefault="000C4F18" w:rsidP="00947E3F">
            <w:r>
              <w:t>N/A</w:t>
            </w:r>
          </w:p>
        </w:tc>
      </w:tr>
      <w:tr w:rsidR="000C4F18" w14:paraId="0FAD6C38" w14:textId="77777777" w:rsidTr="00947E3F">
        <w:tc>
          <w:tcPr>
            <w:tcW w:w="3595" w:type="dxa"/>
          </w:tcPr>
          <w:p w14:paraId="1C743BB5" w14:textId="77777777" w:rsidR="000C4F18" w:rsidRDefault="000C4F18" w:rsidP="000C4F18">
            <w:r>
              <w:t>Customer engineering team committed and ready to go</w:t>
            </w:r>
          </w:p>
        </w:tc>
        <w:tc>
          <w:tcPr>
            <w:tcW w:w="4680" w:type="dxa"/>
          </w:tcPr>
          <w:p w14:paraId="32234F7E" w14:textId="7DBEFCAE" w:rsidR="000C4F18" w:rsidRDefault="000C4F18" w:rsidP="000C4F18">
            <w:r w:rsidRPr="002E4CD7">
              <w:t>N/A</w:t>
            </w:r>
          </w:p>
        </w:tc>
      </w:tr>
      <w:tr w:rsidR="000C4F18" w14:paraId="40D8062E" w14:textId="77777777" w:rsidTr="00947E3F">
        <w:tc>
          <w:tcPr>
            <w:tcW w:w="3595" w:type="dxa"/>
          </w:tcPr>
          <w:p w14:paraId="0B1D52D9" w14:textId="77777777" w:rsidR="000C4F18" w:rsidRDefault="000C4F18" w:rsidP="000C4F18">
            <w:r>
              <w:t>Customer Azure subscriptions deployed and tested</w:t>
            </w:r>
          </w:p>
        </w:tc>
        <w:tc>
          <w:tcPr>
            <w:tcW w:w="4680" w:type="dxa"/>
          </w:tcPr>
          <w:p w14:paraId="7F0012A3" w14:textId="22F0A556" w:rsidR="000C4F18" w:rsidRDefault="000C4F18" w:rsidP="000C4F18">
            <w:r w:rsidRPr="002E4CD7">
              <w:t>N/A</w:t>
            </w:r>
          </w:p>
        </w:tc>
      </w:tr>
      <w:tr w:rsidR="000C4F18" w14:paraId="4E9B60A2" w14:textId="77777777" w:rsidTr="00947E3F">
        <w:tc>
          <w:tcPr>
            <w:tcW w:w="3595" w:type="dxa"/>
          </w:tcPr>
          <w:p w14:paraId="3A71DC11" w14:textId="77777777" w:rsidR="000C4F18" w:rsidRDefault="000C4F18" w:rsidP="000C4F18">
            <w:r>
              <w:t>Code repo accessible to project engineers</w:t>
            </w:r>
          </w:p>
        </w:tc>
        <w:tc>
          <w:tcPr>
            <w:tcW w:w="4680" w:type="dxa"/>
          </w:tcPr>
          <w:p w14:paraId="3D144B59" w14:textId="05038D1E" w:rsidR="000C4F18" w:rsidRDefault="000C4F18" w:rsidP="000C4F18">
            <w:r w:rsidRPr="002E4CD7">
              <w:t>N/A</w:t>
            </w:r>
          </w:p>
        </w:tc>
      </w:tr>
      <w:tr w:rsidR="000C4F18" w14:paraId="7F80001F" w14:textId="77777777" w:rsidTr="00947E3F">
        <w:tc>
          <w:tcPr>
            <w:tcW w:w="3595" w:type="dxa"/>
          </w:tcPr>
          <w:p w14:paraId="39D715BF" w14:textId="77777777" w:rsidR="000C4F18" w:rsidRDefault="000C4F18" w:rsidP="000C4F18">
            <w:r>
              <w:t>Customer network/security provisions for project engineers enabled</w:t>
            </w:r>
          </w:p>
        </w:tc>
        <w:tc>
          <w:tcPr>
            <w:tcW w:w="4680" w:type="dxa"/>
          </w:tcPr>
          <w:p w14:paraId="0B6A13A3" w14:textId="74496634" w:rsidR="000C4F18" w:rsidRDefault="000C4F18" w:rsidP="000C4F18">
            <w:r w:rsidRPr="002E4CD7">
              <w:t>N/A</w:t>
            </w:r>
          </w:p>
        </w:tc>
      </w:tr>
      <w:tr w:rsidR="000C4F18" w14:paraId="2F79E586" w14:textId="77777777" w:rsidTr="00947E3F">
        <w:tc>
          <w:tcPr>
            <w:tcW w:w="3595" w:type="dxa"/>
          </w:tcPr>
          <w:p w14:paraId="6C919008" w14:textId="77777777" w:rsidR="000C4F18" w:rsidRDefault="000C4F18" w:rsidP="000C4F18">
            <w:r>
              <w:t>Project data is accessible and usable</w:t>
            </w:r>
          </w:p>
        </w:tc>
        <w:tc>
          <w:tcPr>
            <w:tcW w:w="4680" w:type="dxa"/>
          </w:tcPr>
          <w:p w14:paraId="274F7CF7" w14:textId="3EE2BC79" w:rsidR="000C4F18" w:rsidRDefault="000C4F18" w:rsidP="000C4F18">
            <w:r w:rsidRPr="002E4CD7">
              <w:t>N/A</w:t>
            </w:r>
          </w:p>
        </w:tc>
      </w:tr>
      <w:tr w:rsidR="000C4F18" w14:paraId="3D77A7E4" w14:textId="77777777" w:rsidTr="00947E3F">
        <w:tc>
          <w:tcPr>
            <w:tcW w:w="3595" w:type="dxa"/>
          </w:tcPr>
          <w:p w14:paraId="3B74F1F8" w14:textId="5833E117" w:rsidR="000C4F18" w:rsidRDefault="000C4F18" w:rsidP="000C4F18">
            <w:r>
              <w:t>AETHER/Ethics review completed</w:t>
            </w:r>
          </w:p>
        </w:tc>
        <w:tc>
          <w:tcPr>
            <w:tcW w:w="4680" w:type="dxa"/>
          </w:tcPr>
          <w:p w14:paraId="10739715" w14:textId="1B6530DF" w:rsidR="000C4F18" w:rsidRDefault="000C4F18" w:rsidP="000C4F18">
            <w:r w:rsidRPr="002E4CD7">
              <w:t>N/A</w:t>
            </w:r>
          </w:p>
        </w:tc>
      </w:tr>
    </w:tbl>
    <w:p w14:paraId="73AA803D" w14:textId="77777777" w:rsidR="0025623C" w:rsidRPr="0024046D" w:rsidRDefault="0025623C" w:rsidP="0024046D"/>
    <w:p w14:paraId="04B92170" w14:textId="77777777" w:rsidR="0024046D" w:rsidRPr="0024046D" w:rsidRDefault="0024046D" w:rsidP="0024046D"/>
    <w:p w14:paraId="5E8FCFE0" w14:textId="77777777" w:rsidR="0025623C" w:rsidRDefault="0025623C" w:rsidP="0024046D"/>
    <w:sectPr w:rsidR="0025623C" w:rsidSect="0002409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 w:author="Chuck Heinzelman" w:date="2019-11-07T09:56:00Z" w:initials="CH">
    <w:p w14:paraId="24F7A252" w14:textId="43BB4029" w:rsidR="00CF725D" w:rsidRDefault="00CF725D">
      <w:pPr>
        <w:pStyle w:val="CommentText"/>
      </w:pPr>
      <w:r>
        <w:rPr>
          <w:rStyle w:val="CommentReference"/>
        </w:rPr>
        <w:annotationRef/>
      </w:r>
      <w:r>
        <w:t>This should not be a challenge.  This is background information.  If we want them to review this, we should provide it and give them instructions on how it works – and possibly make the review part of the kickoff when we explain the scenario.</w:t>
      </w:r>
    </w:p>
  </w:comment>
  <w:comment w:id="103" w:author="Justine Cocchi" w:date="2019-11-07T10:57:00Z" w:initials="JC">
    <w:p w14:paraId="2F33D27A" w14:textId="3B4627CA" w:rsidR="00CF725D" w:rsidRDefault="00CF725D">
      <w:pPr>
        <w:pStyle w:val="CommentText"/>
      </w:pPr>
      <w:r>
        <w:rPr>
          <w:rStyle w:val="CommentReference"/>
        </w:rPr>
        <w:annotationRef/>
      </w:r>
      <w:r>
        <w:t>Is this in the form of CSVs that they will load to SQL? Or are you providing a .bak file? Something else? I don’t want attendees to spend too much time trying to set up the initial SQL database.</w:t>
      </w:r>
    </w:p>
  </w:comment>
  <w:comment w:id="126" w:author="Chuck Heinzelman" w:date="2019-11-07T09:59:00Z" w:initials="CH">
    <w:p w14:paraId="05E95088" w14:textId="77777777" w:rsidR="00CF725D" w:rsidRDefault="00CF725D">
      <w:pPr>
        <w:pStyle w:val="CommentText"/>
      </w:pPr>
      <w:r>
        <w:rPr>
          <w:rStyle w:val="CommentReference"/>
        </w:rPr>
        <w:annotationRef/>
      </w:r>
      <w:r>
        <w:t>Is deploying the web app code really part of our core learning objective, or are we focusing on the NoSQL aspects?</w:t>
      </w:r>
    </w:p>
    <w:p w14:paraId="7619C4DD" w14:textId="77777777" w:rsidR="00CF725D" w:rsidRDefault="00CF725D">
      <w:pPr>
        <w:pStyle w:val="CommentText"/>
      </w:pPr>
    </w:p>
    <w:p w14:paraId="70057896" w14:textId="261E7985" w:rsidR="00CF725D" w:rsidRDefault="00CF725D">
      <w:pPr>
        <w:pStyle w:val="CommentText"/>
      </w:pPr>
      <w:r>
        <w:t>Also, I think the “planning” phase here might be better suited at a later challenge.  Think simpler – given a set of requirements, deploy a data storage solution, push a sample document to it, and explain to your coach how the solution chosen meets all of the long-term production requirements.</w:t>
      </w:r>
    </w:p>
  </w:comment>
  <w:comment w:id="127" w:author="Justine Cocchi" w:date="2019-11-07T10:53:00Z" w:initials="JC">
    <w:p w14:paraId="32D5E7F1" w14:textId="5A4B22C4" w:rsidR="00CF725D" w:rsidRDefault="00CF725D">
      <w:pPr>
        <w:pStyle w:val="CommentText"/>
      </w:pPr>
      <w:r>
        <w:rPr>
          <w:rStyle w:val="CommentReference"/>
        </w:rPr>
        <w:annotationRef/>
      </w:r>
      <w:r>
        <w:t xml:space="preserve">I agree, I think attendees might put in a lot of time planning the optimal mapping for noSQL here without knowing that more requirements are coming down the line. We need to make sure the challenge is very explicit in its goals- coming up with a “high level plan” leaves too much room for interpretation </w:t>
      </w:r>
    </w:p>
  </w:comment>
  <w:comment w:id="149" w:author="Justine Cocchi" w:date="2019-11-07T10:57:00Z" w:initials="JC">
    <w:p w14:paraId="20D49416" w14:textId="77777777" w:rsidR="00CF725D" w:rsidRDefault="00CF725D" w:rsidP="00634457">
      <w:pPr>
        <w:pStyle w:val="CommentText"/>
      </w:pPr>
      <w:r>
        <w:rPr>
          <w:rStyle w:val="CommentReference"/>
        </w:rPr>
        <w:annotationRef/>
      </w:r>
      <w:r>
        <w:t>Is this in the form of CSVs that they will load to SQL? Or are you providing a .bak file? Something else? I don’t want attendees to spend too much time trying to set up the initial SQL database.</w:t>
      </w:r>
    </w:p>
  </w:comment>
  <w:comment w:id="276" w:author="Chuck Heinzelman" w:date="2019-11-07T10:05:00Z" w:initials="CH">
    <w:p w14:paraId="151E24C7" w14:textId="6C2EF286" w:rsidR="00CF725D" w:rsidRDefault="00CF725D">
      <w:pPr>
        <w:pStyle w:val="CommentText"/>
      </w:pPr>
      <w:r>
        <w:rPr>
          <w:rStyle w:val="CommentReference"/>
        </w:rPr>
        <w:annotationRef/>
      </w:r>
      <w:r>
        <w:t>Again, is the web app a required component here?  I think it complicates things.  Could we have them design a data structure that will host the data and then have them write and show the running/output of the queries rather than modifying the web app?</w:t>
      </w:r>
    </w:p>
  </w:comment>
  <w:comment w:id="354" w:author="Chuck Heinzelman" w:date="2019-11-07T10:07:00Z" w:initials="CH">
    <w:p w14:paraId="601AE302" w14:textId="0AB67E6B" w:rsidR="00CF725D" w:rsidRDefault="00CF725D">
      <w:pPr>
        <w:pStyle w:val="CommentText"/>
      </w:pPr>
      <w:r>
        <w:rPr>
          <w:rStyle w:val="CommentReference"/>
        </w:rPr>
        <w:annotationRef/>
      </w:r>
      <w:r>
        <w:t>Not bad…might be too much for a single challenge and need to be scoped down, but I like the concepts here.</w:t>
      </w:r>
    </w:p>
  </w:comment>
  <w:comment w:id="358" w:author="Justine Cocchi" w:date="2019-11-07T11:03:00Z" w:initials="JC">
    <w:p w14:paraId="4150EEB2" w14:textId="7A468185" w:rsidR="00CF725D" w:rsidRDefault="00CF725D">
      <w:pPr>
        <w:pStyle w:val="CommentText"/>
      </w:pPr>
      <w:r>
        <w:rPr>
          <w:rStyle w:val="CommentReference"/>
        </w:rPr>
        <w:annotationRef/>
      </w:r>
      <w:r>
        <w:t xml:space="preserve">How are these different from the initial query patterns given in challenge 2? Are these in the web app or are they theoretical? </w:t>
      </w:r>
    </w:p>
  </w:comment>
  <w:comment w:id="384" w:author="Justine Cocchi" w:date="2019-11-07T11:02:00Z" w:initials="JC">
    <w:p w14:paraId="4C8BA9C9" w14:textId="3A754E7D" w:rsidR="00CF725D" w:rsidRDefault="00CF725D">
      <w:pPr>
        <w:pStyle w:val="CommentText"/>
      </w:pPr>
      <w:r>
        <w:rPr>
          <w:rStyle w:val="CommentReference"/>
        </w:rPr>
        <w:annotationRef/>
      </w:r>
      <w:r>
        <w:t>I’m not sure updating a user profile adds a lot of learning, this might be a place to scope this challenge down a bit</w:t>
      </w:r>
    </w:p>
  </w:comment>
  <w:comment w:id="429" w:author="Chuck Heinzelman" w:date="2019-11-07T10:09:00Z" w:initials="CH">
    <w:p w14:paraId="161C893E" w14:textId="5FFE63D1" w:rsidR="00CF725D" w:rsidRDefault="00CF725D">
      <w:pPr>
        <w:pStyle w:val="CommentText"/>
      </w:pPr>
      <w:r>
        <w:rPr>
          <w:rStyle w:val="CommentReference"/>
        </w:rPr>
        <w:annotationRef/>
      </w:r>
      <w:r>
        <w:t>This needs to be a lot more specific on the starting point and where we want to end up.  Ambiguity on the inputs detracts from the objective of consuming them.  Make the input a business requirement – we are streaming data into Event Hubs, for example.  Then the challenge would be to land the data into Cosmos DB and use change feed to further process – possibly by loading into a materialized view.</w:t>
      </w:r>
    </w:p>
  </w:comment>
  <w:comment w:id="479" w:author="Justine Cocchi" w:date="2019-11-07T11:05:00Z" w:initials="JC">
    <w:p w14:paraId="7DE3BE67" w14:textId="1BB27F9D" w:rsidR="00CF725D" w:rsidRDefault="00CF725D">
      <w:pPr>
        <w:pStyle w:val="CommentText"/>
      </w:pPr>
      <w:r>
        <w:rPr>
          <w:rStyle w:val="CommentReference"/>
        </w:rPr>
        <w:annotationRef/>
      </w:r>
      <w:r>
        <w:t>I agree with Chuck’s point above- they shouldn’t have to set up the event stream, only how to consume events off of a given stream.</w:t>
      </w:r>
    </w:p>
  </w:comment>
  <w:comment w:id="521" w:author="Chuck Heinzelman" w:date="2019-11-07T10:14:00Z" w:initials="CH">
    <w:p w14:paraId="3D48417C" w14:textId="3DE16CEA" w:rsidR="00CF725D" w:rsidRDefault="00CF725D">
      <w:pPr>
        <w:pStyle w:val="CommentText"/>
      </w:pPr>
      <w:r>
        <w:rPr>
          <w:rStyle w:val="CommentReference"/>
        </w:rPr>
        <w:annotationRef/>
      </w:r>
      <w:r>
        <w:t>It seems like 4 and 5 should go together…and we need to remember to be less prescriptive on the tooling and focus largely on the requirements – even when we really want them to use a specific tool.</w:t>
      </w:r>
    </w:p>
  </w:comment>
  <w:comment w:id="586" w:author="Justine Cocchi" w:date="2019-11-07T11:07:00Z" w:initials="JC">
    <w:p w14:paraId="29D67796" w14:textId="55FE5C99" w:rsidR="00CF725D" w:rsidRDefault="00CF725D">
      <w:pPr>
        <w:pStyle w:val="CommentText"/>
      </w:pPr>
      <w:r>
        <w:rPr>
          <w:rStyle w:val="CommentReference"/>
        </w:rPr>
        <w:annotationRef/>
      </w:r>
      <w:r>
        <w:t>I’m a little confused on this part- is the aim to have attendees implement a cache in the web app? I like the idea of this challenge to generate stats, but I’m not sure adding a cache is core to the learning here</w:t>
      </w:r>
    </w:p>
  </w:comment>
  <w:comment w:id="664" w:author="Chuck Heinzelman" w:date="2019-11-07T10:16:00Z" w:initials="CH">
    <w:p w14:paraId="0C1C1C49" w14:textId="0263EC55" w:rsidR="00CF725D" w:rsidRDefault="00CF725D">
      <w:pPr>
        <w:pStyle w:val="CommentText"/>
      </w:pPr>
      <w:r>
        <w:rPr>
          <w:rStyle w:val="CommentReference"/>
        </w:rPr>
        <w:annotationRef/>
      </w:r>
      <w:r>
        <w:t>As with #5, drive technological decisions through requirements rather than with tool names.</w:t>
      </w:r>
    </w:p>
  </w:comment>
  <w:comment w:id="692" w:author="Justine Cocchi" w:date="2019-11-07T11:09:00Z" w:initials="JC">
    <w:p w14:paraId="1A332C01" w14:textId="5A2D7B1E" w:rsidR="00CF725D" w:rsidRDefault="00CF725D">
      <w:pPr>
        <w:pStyle w:val="CommentText"/>
      </w:pPr>
      <w:r>
        <w:rPr>
          <w:rStyle w:val="CommentReference"/>
        </w:rPr>
        <w:annotationRef/>
      </w:r>
      <w:r>
        <w:t>I don’t want them to spend too much time modifying the web app, would they have to build a new UI component to surface this new search feature?</w:t>
      </w:r>
    </w:p>
  </w:comment>
  <w:comment w:id="750" w:author="Chuck Heinzelman" w:date="2019-11-07T10:19:00Z" w:initials="CH">
    <w:p w14:paraId="4E6E1BA5" w14:textId="7B3623A9" w:rsidR="00CF725D" w:rsidRDefault="00CF725D">
      <w:pPr>
        <w:pStyle w:val="CommentText"/>
      </w:pPr>
      <w:r>
        <w:rPr>
          <w:rStyle w:val="CommentReference"/>
        </w:rPr>
        <w:annotationRef/>
      </w:r>
      <w:r>
        <w:t>As before, is the web application a critical component?</w:t>
      </w:r>
    </w:p>
  </w:comment>
  <w:comment w:id="833" w:author="Chuck Heinzelman" w:date="2019-11-07T10:22:00Z" w:initials="CH">
    <w:p w14:paraId="67030666" w14:textId="6EA234F9" w:rsidR="00CF725D" w:rsidRDefault="00CF725D">
      <w:pPr>
        <w:pStyle w:val="CommentText"/>
      </w:pPr>
      <w:r>
        <w:rPr>
          <w:rStyle w:val="CommentReference"/>
        </w:rPr>
        <w:annotationRef/>
      </w:r>
      <w:r>
        <w:t>Please update to address new plan (not doing daily standup, for example).</w:t>
      </w:r>
    </w:p>
  </w:comment>
  <w:comment w:id="847" w:author="Chuck Heinzelman" w:date="2019-11-07T09:40:00Z" w:initials="CH">
    <w:p w14:paraId="621FB5AD" w14:textId="66B8242C" w:rsidR="00CF725D" w:rsidRDefault="00CF725D">
      <w:pPr>
        <w:pStyle w:val="CommentText"/>
      </w:pPr>
      <w:r>
        <w:rPr>
          <w:rStyle w:val="CommentReference"/>
        </w:rPr>
        <w:annotationRef/>
      </w:r>
      <w:r>
        <w:t>We did not sign up for Justine to act as the tech lead role.  We committed to periodic content reviews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F7A252" w15:done="0"/>
  <w15:commentEx w15:paraId="2F33D27A" w15:done="0"/>
  <w15:commentEx w15:paraId="70057896" w15:done="1"/>
  <w15:commentEx w15:paraId="32D5E7F1" w15:paraIdParent="70057896" w15:done="1"/>
  <w15:commentEx w15:paraId="20D49416" w15:done="1"/>
  <w15:commentEx w15:paraId="151E24C7" w15:done="1"/>
  <w15:commentEx w15:paraId="601AE302" w15:done="1"/>
  <w15:commentEx w15:paraId="4150EEB2" w15:done="1"/>
  <w15:commentEx w15:paraId="4C8BA9C9" w15:done="0"/>
  <w15:commentEx w15:paraId="161C893E" w15:done="0"/>
  <w15:commentEx w15:paraId="7DE3BE67" w15:done="0"/>
  <w15:commentEx w15:paraId="3D48417C" w15:done="1"/>
  <w15:commentEx w15:paraId="29D67796" w15:done="1"/>
  <w15:commentEx w15:paraId="0C1C1C49" w15:done="1"/>
  <w15:commentEx w15:paraId="1A332C01" w15:done="0"/>
  <w15:commentEx w15:paraId="4E6E1BA5" w15:done="1"/>
  <w15:commentEx w15:paraId="67030666" w15:done="1"/>
  <w15:commentEx w15:paraId="621FB5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6E68B1" w16cex:dateUtc="2019-11-07T17:56:00Z"/>
  <w16cex:commentExtensible w16cex:durableId="216E6982" w16cex:dateUtc="2019-11-07T17:59:00Z"/>
  <w16cex:commentExtensible w16cex:durableId="216E6AE1" w16cex:dateUtc="2019-11-07T18:05:00Z"/>
  <w16cex:commentExtensible w16cex:durableId="216E6B6F" w16cex:dateUtc="2019-11-07T18:07:00Z"/>
  <w16cex:commentExtensible w16cex:durableId="216E6BC3" w16cex:dateUtc="2019-11-07T18:09:00Z"/>
  <w16cex:commentExtensible w16cex:durableId="216E6D1D" w16cex:dateUtc="2019-11-07T18:14:00Z"/>
  <w16cex:commentExtensible w16cex:durableId="216E6D84" w16cex:dateUtc="2019-11-07T18:16:00Z"/>
  <w16cex:commentExtensible w16cex:durableId="216E6E22" w16cex:dateUtc="2019-11-07T18:19:00Z"/>
  <w16cex:commentExtensible w16cex:durableId="216E6ED5" w16cex:dateUtc="2019-11-07T18:22:00Z"/>
  <w16cex:commentExtensible w16cex:durableId="216E651C" w16cex:dateUtc="2019-11-07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F7A252" w16cid:durableId="216E68B1"/>
  <w16cid:commentId w16cid:paraId="2F33D27A" w16cid:durableId="216E7735"/>
  <w16cid:commentId w16cid:paraId="70057896" w16cid:durableId="216E6982"/>
  <w16cid:commentId w16cid:paraId="32D5E7F1" w16cid:durableId="216E762F"/>
  <w16cid:commentId w16cid:paraId="20D49416" w16cid:durableId="21700792"/>
  <w16cid:commentId w16cid:paraId="151E24C7" w16cid:durableId="216E6AE1"/>
  <w16cid:commentId w16cid:paraId="601AE302" w16cid:durableId="216E6B6F"/>
  <w16cid:commentId w16cid:paraId="4150EEB2" w16cid:durableId="216E7875"/>
  <w16cid:commentId w16cid:paraId="4C8BA9C9" w16cid:durableId="216E7849"/>
  <w16cid:commentId w16cid:paraId="161C893E" w16cid:durableId="216E6BC3"/>
  <w16cid:commentId w16cid:paraId="7DE3BE67" w16cid:durableId="216E78FD"/>
  <w16cid:commentId w16cid:paraId="3D48417C" w16cid:durableId="216E6D1D"/>
  <w16cid:commentId w16cid:paraId="29D67796" w16cid:durableId="216E7958"/>
  <w16cid:commentId w16cid:paraId="0C1C1C49" w16cid:durableId="216E6D84"/>
  <w16cid:commentId w16cid:paraId="1A332C01" w16cid:durableId="216E79F4"/>
  <w16cid:commentId w16cid:paraId="4E6E1BA5" w16cid:durableId="216E6E22"/>
  <w16cid:commentId w16cid:paraId="67030666" w16cid:durableId="216E6ED5"/>
  <w16cid:commentId w16cid:paraId="621FB5AD" w16cid:durableId="216E65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089CF" w14:textId="77777777" w:rsidR="00413BF0" w:rsidRDefault="00413BF0" w:rsidP="00E14B49">
      <w:pPr>
        <w:spacing w:after="0" w:line="240" w:lineRule="auto"/>
      </w:pPr>
      <w:r>
        <w:separator/>
      </w:r>
    </w:p>
  </w:endnote>
  <w:endnote w:type="continuationSeparator" w:id="0">
    <w:p w14:paraId="6849C941" w14:textId="77777777" w:rsidR="00413BF0" w:rsidRDefault="00413BF0" w:rsidP="00E14B49">
      <w:pPr>
        <w:spacing w:after="0" w:line="240" w:lineRule="auto"/>
      </w:pPr>
      <w:r>
        <w:continuationSeparator/>
      </w:r>
    </w:p>
  </w:endnote>
  <w:endnote w:type="continuationNotice" w:id="1">
    <w:p w14:paraId="23F6276E" w14:textId="77777777" w:rsidR="00413BF0" w:rsidRDefault="00413B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3C4F" w14:textId="77777777" w:rsidR="00CF725D" w:rsidRDefault="00CF7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CF725D" w14:paraId="7579C98A" w14:textId="77777777" w:rsidTr="7323BB5C">
      <w:tc>
        <w:tcPr>
          <w:tcW w:w="3120" w:type="dxa"/>
        </w:tcPr>
        <w:p w14:paraId="182DA17A" w14:textId="5FDAEC81" w:rsidR="00CF725D" w:rsidRDefault="00CF725D" w:rsidP="7323BB5C">
          <w:pPr>
            <w:pStyle w:val="Header"/>
            <w:ind w:left="-115"/>
          </w:pPr>
        </w:p>
      </w:tc>
      <w:tc>
        <w:tcPr>
          <w:tcW w:w="3120" w:type="dxa"/>
        </w:tcPr>
        <w:p w14:paraId="4BFEDB8A" w14:textId="441E97D5" w:rsidR="00CF725D" w:rsidRDefault="00CF725D" w:rsidP="7323BB5C">
          <w:pPr>
            <w:pStyle w:val="Header"/>
            <w:jc w:val="center"/>
          </w:pPr>
        </w:p>
      </w:tc>
      <w:tc>
        <w:tcPr>
          <w:tcW w:w="3120" w:type="dxa"/>
        </w:tcPr>
        <w:p w14:paraId="3E331F8C" w14:textId="29A9FDB4" w:rsidR="00CF725D" w:rsidRDefault="00CF725D" w:rsidP="7323BB5C">
          <w:pPr>
            <w:pStyle w:val="Header"/>
            <w:ind w:right="-115"/>
            <w:jc w:val="right"/>
          </w:pPr>
        </w:p>
      </w:tc>
    </w:tr>
  </w:tbl>
  <w:p w14:paraId="5098FF6B" w14:textId="730A7391" w:rsidR="00CF725D" w:rsidRDefault="00CF72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CF725D" w14:paraId="3A4C1F5C" w14:textId="77777777" w:rsidTr="7323BB5C">
      <w:tc>
        <w:tcPr>
          <w:tcW w:w="3120" w:type="dxa"/>
        </w:tcPr>
        <w:p w14:paraId="02ACF5DB" w14:textId="7ADE429D" w:rsidR="00CF725D" w:rsidRDefault="00CF725D" w:rsidP="7323BB5C">
          <w:pPr>
            <w:pStyle w:val="Header"/>
            <w:ind w:left="-115"/>
          </w:pPr>
        </w:p>
      </w:tc>
      <w:tc>
        <w:tcPr>
          <w:tcW w:w="3120" w:type="dxa"/>
        </w:tcPr>
        <w:p w14:paraId="1E4EE732" w14:textId="65BC27CD" w:rsidR="00CF725D" w:rsidRDefault="00CF725D" w:rsidP="7323BB5C">
          <w:pPr>
            <w:pStyle w:val="Header"/>
            <w:jc w:val="center"/>
          </w:pPr>
        </w:p>
      </w:tc>
      <w:tc>
        <w:tcPr>
          <w:tcW w:w="3120" w:type="dxa"/>
        </w:tcPr>
        <w:p w14:paraId="7EC212D0" w14:textId="055B5457" w:rsidR="00CF725D" w:rsidRDefault="00CF725D" w:rsidP="7323BB5C">
          <w:pPr>
            <w:pStyle w:val="Header"/>
            <w:ind w:right="-115"/>
            <w:jc w:val="right"/>
          </w:pPr>
        </w:p>
      </w:tc>
    </w:tr>
  </w:tbl>
  <w:p w14:paraId="08EB5EE3" w14:textId="36118CA3" w:rsidR="00CF725D" w:rsidRDefault="00CF7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35966" w14:textId="77777777" w:rsidR="00413BF0" w:rsidRDefault="00413BF0" w:rsidP="00E14B49">
      <w:pPr>
        <w:spacing w:after="0" w:line="240" w:lineRule="auto"/>
      </w:pPr>
      <w:r>
        <w:separator/>
      </w:r>
    </w:p>
  </w:footnote>
  <w:footnote w:type="continuationSeparator" w:id="0">
    <w:p w14:paraId="4910121C" w14:textId="77777777" w:rsidR="00413BF0" w:rsidRDefault="00413BF0" w:rsidP="00E14B49">
      <w:pPr>
        <w:spacing w:after="0" w:line="240" w:lineRule="auto"/>
      </w:pPr>
      <w:r>
        <w:continuationSeparator/>
      </w:r>
    </w:p>
  </w:footnote>
  <w:footnote w:type="continuationNotice" w:id="1">
    <w:p w14:paraId="2327E928" w14:textId="77777777" w:rsidR="00413BF0" w:rsidRDefault="00413B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3EDAE" w14:textId="77777777" w:rsidR="00CF725D" w:rsidRDefault="00CF7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CF725D" w14:paraId="6E2AEF5C" w14:textId="77777777" w:rsidTr="7323BB5C">
      <w:tc>
        <w:tcPr>
          <w:tcW w:w="3120" w:type="dxa"/>
        </w:tcPr>
        <w:p w14:paraId="5BDA9A69" w14:textId="4B08CAD6" w:rsidR="00CF725D" w:rsidRDefault="00CF725D" w:rsidP="7323BB5C">
          <w:pPr>
            <w:pStyle w:val="Header"/>
            <w:ind w:left="-115"/>
          </w:pPr>
        </w:p>
      </w:tc>
      <w:tc>
        <w:tcPr>
          <w:tcW w:w="3120" w:type="dxa"/>
        </w:tcPr>
        <w:p w14:paraId="6AE247EA" w14:textId="006A7B5E" w:rsidR="00CF725D" w:rsidRDefault="00CF725D" w:rsidP="7323BB5C">
          <w:pPr>
            <w:pStyle w:val="Header"/>
            <w:jc w:val="center"/>
          </w:pPr>
        </w:p>
      </w:tc>
      <w:tc>
        <w:tcPr>
          <w:tcW w:w="3120" w:type="dxa"/>
        </w:tcPr>
        <w:p w14:paraId="1E5ED89D" w14:textId="2AC77FCC" w:rsidR="00CF725D" w:rsidRDefault="00CF725D" w:rsidP="7323BB5C">
          <w:pPr>
            <w:pStyle w:val="Header"/>
            <w:ind w:right="-115"/>
            <w:jc w:val="right"/>
          </w:pPr>
        </w:p>
      </w:tc>
    </w:tr>
  </w:tbl>
  <w:p w14:paraId="481FF397" w14:textId="619F7085" w:rsidR="00CF725D" w:rsidRDefault="00CF72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CF725D" w14:paraId="3E476696" w14:textId="77777777" w:rsidTr="7323BB5C">
      <w:tc>
        <w:tcPr>
          <w:tcW w:w="3120" w:type="dxa"/>
        </w:tcPr>
        <w:p w14:paraId="2540B646" w14:textId="433C86BE" w:rsidR="00CF725D" w:rsidRDefault="00CF725D" w:rsidP="7323BB5C">
          <w:pPr>
            <w:pStyle w:val="Header"/>
            <w:ind w:left="-115"/>
          </w:pPr>
        </w:p>
      </w:tc>
      <w:tc>
        <w:tcPr>
          <w:tcW w:w="3120" w:type="dxa"/>
        </w:tcPr>
        <w:p w14:paraId="09A54655" w14:textId="6307451F" w:rsidR="00CF725D" w:rsidRDefault="00CF725D" w:rsidP="7323BB5C">
          <w:pPr>
            <w:pStyle w:val="Header"/>
            <w:jc w:val="center"/>
          </w:pPr>
        </w:p>
      </w:tc>
      <w:tc>
        <w:tcPr>
          <w:tcW w:w="3120" w:type="dxa"/>
        </w:tcPr>
        <w:p w14:paraId="5ECF4755" w14:textId="225937DC" w:rsidR="00CF725D" w:rsidRDefault="00CF725D" w:rsidP="7323BB5C">
          <w:pPr>
            <w:pStyle w:val="Header"/>
            <w:ind w:right="-115"/>
            <w:jc w:val="right"/>
          </w:pPr>
        </w:p>
      </w:tc>
    </w:tr>
  </w:tbl>
  <w:p w14:paraId="7C44B7AF" w14:textId="3D877571" w:rsidR="00CF725D" w:rsidRDefault="00CF7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A33"/>
    <w:multiLevelType w:val="hybridMultilevel"/>
    <w:tmpl w:val="F94C990A"/>
    <w:lvl w:ilvl="0" w:tplc="C13A7548">
      <w:start w:val="1"/>
      <w:numFmt w:val="bullet"/>
      <w:lvlText w:val="•"/>
      <w:lvlJc w:val="left"/>
      <w:pPr>
        <w:tabs>
          <w:tab w:val="num" w:pos="720"/>
        </w:tabs>
        <w:ind w:left="720" w:hanging="360"/>
      </w:pPr>
      <w:rPr>
        <w:rFonts w:ascii="Arial" w:hAnsi="Arial" w:hint="default"/>
      </w:rPr>
    </w:lvl>
    <w:lvl w:ilvl="1" w:tplc="EC74BD0C" w:tentative="1">
      <w:start w:val="1"/>
      <w:numFmt w:val="bullet"/>
      <w:lvlText w:val="•"/>
      <w:lvlJc w:val="left"/>
      <w:pPr>
        <w:tabs>
          <w:tab w:val="num" w:pos="1440"/>
        </w:tabs>
        <w:ind w:left="1440" w:hanging="360"/>
      </w:pPr>
      <w:rPr>
        <w:rFonts w:ascii="Arial" w:hAnsi="Arial" w:hint="default"/>
      </w:rPr>
    </w:lvl>
    <w:lvl w:ilvl="2" w:tplc="01A68C18" w:tentative="1">
      <w:start w:val="1"/>
      <w:numFmt w:val="bullet"/>
      <w:lvlText w:val="•"/>
      <w:lvlJc w:val="left"/>
      <w:pPr>
        <w:tabs>
          <w:tab w:val="num" w:pos="2160"/>
        </w:tabs>
        <w:ind w:left="2160" w:hanging="360"/>
      </w:pPr>
      <w:rPr>
        <w:rFonts w:ascii="Arial" w:hAnsi="Arial" w:hint="default"/>
      </w:rPr>
    </w:lvl>
    <w:lvl w:ilvl="3" w:tplc="EE1A0AB0" w:tentative="1">
      <w:start w:val="1"/>
      <w:numFmt w:val="bullet"/>
      <w:lvlText w:val="•"/>
      <w:lvlJc w:val="left"/>
      <w:pPr>
        <w:tabs>
          <w:tab w:val="num" w:pos="2880"/>
        </w:tabs>
        <w:ind w:left="2880" w:hanging="360"/>
      </w:pPr>
      <w:rPr>
        <w:rFonts w:ascii="Arial" w:hAnsi="Arial" w:hint="default"/>
      </w:rPr>
    </w:lvl>
    <w:lvl w:ilvl="4" w:tplc="578E5B7C" w:tentative="1">
      <w:start w:val="1"/>
      <w:numFmt w:val="bullet"/>
      <w:lvlText w:val="•"/>
      <w:lvlJc w:val="left"/>
      <w:pPr>
        <w:tabs>
          <w:tab w:val="num" w:pos="3600"/>
        </w:tabs>
        <w:ind w:left="3600" w:hanging="360"/>
      </w:pPr>
      <w:rPr>
        <w:rFonts w:ascii="Arial" w:hAnsi="Arial" w:hint="default"/>
      </w:rPr>
    </w:lvl>
    <w:lvl w:ilvl="5" w:tplc="35D46F2A" w:tentative="1">
      <w:start w:val="1"/>
      <w:numFmt w:val="bullet"/>
      <w:lvlText w:val="•"/>
      <w:lvlJc w:val="left"/>
      <w:pPr>
        <w:tabs>
          <w:tab w:val="num" w:pos="4320"/>
        </w:tabs>
        <w:ind w:left="4320" w:hanging="360"/>
      </w:pPr>
      <w:rPr>
        <w:rFonts w:ascii="Arial" w:hAnsi="Arial" w:hint="default"/>
      </w:rPr>
    </w:lvl>
    <w:lvl w:ilvl="6" w:tplc="407C3D2C" w:tentative="1">
      <w:start w:val="1"/>
      <w:numFmt w:val="bullet"/>
      <w:lvlText w:val="•"/>
      <w:lvlJc w:val="left"/>
      <w:pPr>
        <w:tabs>
          <w:tab w:val="num" w:pos="5040"/>
        </w:tabs>
        <w:ind w:left="5040" w:hanging="360"/>
      </w:pPr>
      <w:rPr>
        <w:rFonts w:ascii="Arial" w:hAnsi="Arial" w:hint="default"/>
      </w:rPr>
    </w:lvl>
    <w:lvl w:ilvl="7" w:tplc="40EA9C82" w:tentative="1">
      <w:start w:val="1"/>
      <w:numFmt w:val="bullet"/>
      <w:lvlText w:val="•"/>
      <w:lvlJc w:val="left"/>
      <w:pPr>
        <w:tabs>
          <w:tab w:val="num" w:pos="5760"/>
        </w:tabs>
        <w:ind w:left="5760" w:hanging="360"/>
      </w:pPr>
      <w:rPr>
        <w:rFonts w:ascii="Arial" w:hAnsi="Arial" w:hint="default"/>
      </w:rPr>
    </w:lvl>
    <w:lvl w:ilvl="8" w:tplc="CE88C8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C37785"/>
    <w:multiLevelType w:val="hybridMultilevel"/>
    <w:tmpl w:val="FF56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30043"/>
    <w:multiLevelType w:val="hybridMultilevel"/>
    <w:tmpl w:val="5898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B07DB"/>
    <w:multiLevelType w:val="hybridMultilevel"/>
    <w:tmpl w:val="31A8823C"/>
    <w:lvl w:ilvl="0" w:tplc="BCA82A5C">
      <w:start w:val="1"/>
      <w:numFmt w:val="bullet"/>
      <w:lvlText w:val=""/>
      <w:lvlJc w:val="left"/>
      <w:pPr>
        <w:ind w:left="720" w:hanging="360"/>
      </w:pPr>
      <w:rPr>
        <w:rFonts w:ascii="Symbol" w:hAnsi="Symbol" w:hint="default"/>
      </w:rPr>
    </w:lvl>
    <w:lvl w:ilvl="1" w:tplc="8AF08F84">
      <w:start w:val="1"/>
      <w:numFmt w:val="bullet"/>
      <w:lvlText w:val="o"/>
      <w:lvlJc w:val="left"/>
      <w:pPr>
        <w:ind w:left="1440" w:hanging="360"/>
      </w:pPr>
      <w:rPr>
        <w:rFonts w:ascii="Courier New" w:hAnsi="Courier New" w:hint="default"/>
      </w:rPr>
    </w:lvl>
    <w:lvl w:ilvl="2" w:tplc="203C187C">
      <w:start w:val="1"/>
      <w:numFmt w:val="bullet"/>
      <w:lvlText w:val=""/>
      <w:lvlJc w:val="left"/>
      <w:pPr>
        <w:ind w:left="2160" w:hanging="360"/>
      </w:pPr>
      <w:rPr>
        <w:rFonts w:ascii="Wingdings" w:hAnsi="Wingdings" w:hint="default"/>
      </w:rPr>
    </w:lvl>
    <w:lvl w:ilvl="3" w:tplc="8F5C5830">
      <w:start w:val="1"/>
      <w:numFmt w:val="bullet"/>
      <w:lvlText w:val=""/>
      <w:lvlJc w:val="left"/>
      <w:pPr>
        <w:ind w:left="2880" w:hanging="360"/>
      </w:pPr>
      <w:rPr>
        <w:rFonts w:ascii="Symbol" w:hAnsi="Symbol" w:hint="default"/>
      </w:rPr>
    </w:lvl>
    <w:lvl w:ilvl="4" w:tplc="96C80C1E">
      <w:start w:val="1"/>
      <w:numFmt w:val="bullet"/>
      <w:lvlText w:val="o"/>
      <w:lvlJc w:val="left"/>
      <w:pPr>
        <w:ind w:left="3600" w:hanging="360"/>
      </w:pPr>
      <w:rPr>
        <w:rFonts w:ascii="Courier New" w:hAnsi="Courier New" w:hint="default"/>
      </w:rPr>
    </w:lvl>
    <w:lvl w:ilvl="5" w:tplc="50A8A772">
      <w:start w:val="1"/>
      <w:numFmt w:val="bullet"/>
      <w:lvlText w:val=""/>
      <w:lvlJc w:val="left"/>
      <w:pPr>
        <w:ind w:left="4320" w:hanging="360"/>
      </w:pPr>
      <w:rPr>
        <w:rFonts w:ascii="Wingdings" w:hAnsi="Wingdings" w:hint="default"/>
      </w:rPr>
    </w:lvl>
    <w:lvl w:ilvl="6" w:tplc="752EFB9C">
      <w:start w:val="1"/>
      <w:numFmt w:val="bullet"/>
      <w:lvlText w:val=""/>
      <w:lvlJc w:val="left"/>
      <w:pPr>
        <w:ind w:left="5040" w:hanging="360"/>
      </w:pPr>
      <w:rPr>
        <w:rFonts w:ascii="Symbol" w:hAnsi="Symbol" w:hint="default"/>
      </w:rPr>
    </w:lvl>
    <w:lvl w:ilvl="7" w:tplc="27427FC8">
      <w:start w:val="1"/>
      <w:numFmt w:val="bullet"/>
      <w:lvlText w:val="o"/>
      <w:lvlJc w:val="left"/>
      <w:pPr>
        <w:ind w:left="5760" w:hanging="360"/>
      </w:pPr>
      <w:rPr>
        <w:rFonts w:ascii="Courier New" w:hAnsi="Courier New" w:hint="default"/>
      </w:rPr>
    </w:lvl>
    <w:lvl w:ilvl="8" w:tplc="C0DC3990">
      <w:start w:val="1"/>
      <w:numFmt w:val="bullet"/>
      <w:lvlText w:val=""/>
      <w:lvlJc w:val="left"/>
      <w:pPr>
        <w:ind w:left="6480" w:hanging="360"/>
      </w:pPr>
      <w:rPr>
        <w:rFonts w:ascii="Wingdings" w:hAnsi="Wingdings" w:hint="default"/>
      </w:rPr>
    </w:lvl>
  </w:abstractNum>
  <w:abstractNum w:abstractNumId="4" w15:restartNumberingAfterBreak="0">
    <w:nsid w:val="0CA3727B"/>
    <w:multiLevelType w:val="hybridMultilevel"/>
    <w:tmpl w:val="6D20E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E55A66"/>
    <w:multiLevelType w:val="hybridMultilevel"/>
    <w:tmpl w:val="A8D216EE"/>
    <w:lvl w:ilvl="0" w:tplc="1D26A70C">
      <w:start w:val="1"/>
      <w:numFmt w:val="bullet"/>
      <w:lvlText w:val=""/>
      <w:lvlJc w:val="left"/>
      <w:pPr>
        <w:ind w:left="720" w:hanging="360"/>
      </w:pPr>
      <w:rPr>
        <w:rFonts w:ascii="Symbol" w:hAnsi="Symbol" w:hint="default"/>
      </w:rPr>
    </w:lvl>
    <w:lvl w:ilvl="1" w:tplc="093E0120">
      <w:start w:val="1"/>
      <w:numFmt w:val="bullet"/>
      <w:lvlText w:val=""/>
      <w:lvlJc w:val="left"/>
      <w:pPr>
        <w:ind w:left="1440" w:hanging="360"/>
      </w:pPr>
      <w:rPr>
        <w:rFonts w:ascii="Symbol" w:hAnsi="Symbol" w:hint="default"/>
      </w:rPr>
    </w:lvl>
    <w:lvl w:ilvl="2" w:tplc="9AAAFE9C">
      <w:start w:val="1"/>
      <w:numFmt w:val="bullet"/>
      <w:lvlText w:val=""/>
      <w:lvlJc w:val="left"/>
      <w:pPr>
        <w:ind w:left="2160" w:hanging="360"/>
      </w:pPr>
      <w:rPr>
        <w:rFonts w:ascii="Wingdings" w:hAnsi="Wingdings" w:hint="default"/>
      </w:rPr>
    </w:lvl>
    <w:lvl w:ilvl="3" w:tplc="719E4A18">
      <w:start w:val="1"/>
      <w:numFmt w:val="bullet"/>
      <w:lvlText w:val=""/>
      <w:lvlJc w:val="left"/>
      <w:pPr>
        <w:ind w:left="2880" w:hanging="360"/>
      </w:pPr>
      <w:rPr>
        <w:rFonts w:ascii="Symbol" w:hAnsi="Symbol" w:hint="default"/>
      </w:rPr>
    </w:lvl>
    <w:lvl w:ilvl="4" w:tplc="EEEC7D06">
      <w:start w:val="1"/>
      <w:numFmt w:val="bullet"/>
      <w:lvlText w:val="o"/>
      <w:lvlJc w:val="left"/>
      <w:pPr>
        <w:ind w:left="3600" w:hanging="360"/>
      </w:pPr>
      <w:rPr>
        <w:rFonts w:ascii="Courier New" w:hAnsi="Courier New" w:hint="default"/>
      </w:rPr>
    </w:lvl>
    <w:lvl w:ilvl="5" w:tplc="BBBCA2F6">
      <w:start w:val="1"/>
      <w:numFmt w:val="bullet"/>
      <w:lvlText w:val=""/>
      <w:lvlJc w:val="left"/>
      <w:pPr>
        <w:ind w:left="4320" w:hanging="360"/>
      </w:pPr>
      <w:rPr>
        <w:rFonts w:ascii="Wingdings" w:hAnsi="Wingdings" w:hint="default"/>
      </w:rPr>
    </w:lvl>
    <w:lvl w:ilvl="6" w:tplc="2DF69E04">
      <w:start w:val="1"/>
      <w:numFmt w:val="bullet"/>
      <w:lvlText w:val=""/>
      <w:lvlJc w:val="left"/>
      <w:pPr>
        <w:ind w:left="5040" w:hanging="360"/>
      </w:pPr>
      <w:rPr>
        <w:rFonts w:ascii="Symbol" w:hAnsi="Symbol" w:hint="default"/>
      </w:rPr>
    </w:lvl>
    <w:lvl w:ilvl="7" w:tplc="A17A7228">
      <w:start w:val="1"/>
      <w:numFmt w:val="bullet"/>
      <w:lvlText w:val="o"/>
      <w:lvlJc w:val="left"/>
      <w:pPr>
        <w:ind w:left="5760" w:hanging="360"/>
      </w:pPr>
      <w:rPr>
        <w:rFonts w:ascii="Courier New" w:hAnsi="Courier New" w:hint="default"/>
      </w:rPr>
    </w:lvl>
    <w:lvl w:ilvl="8" w:tplc="DB6E896E">
      <w:start w:val="1"/>
      <w:numFmt w:val="bullet"/>
      <w:lvlText w:val=""/>
      <w:lvlJc w:val="left"/>
      <w:pPr>
        <w:ind w:left="6480" w:hanging="360"/>
      </w:pPr>
      <w:rPr>
        <w:rFonts w:ascii="Wingdings" w:hAnsi="Wingdings" w:hint="default"/>
      </w:rPr>
    </w:lvl>
  </w:abstractNum>
  <w:abstractNum w:abstractNumId="6" w15:restartNumberingAfterBreak="0">
    <w:nsid w:val="0DDF5F00"/>
    <w:multiLevelType w:val="hybridMultilevel"/>
    <w:tmpl w:val="75D0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F6359"/>
    <w:multiLevelType w:val="hybridMultilevel"/>
    <w:tmpl w:val="392CC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00494"/>
    <w:multiLevelType w:val="hybridMultilevel"/>
    <w:tmpl w:val="F9ACF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5A7558"/>
    <w:multiLevelType w:val="hybridMultilevel"/>
    <w:tmpl w:val="2B085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9761A6"/>
    <w:multiLevelType w:val="hybridMultilevel"/>
    <w:tmpl w:val="CC48A1F8"/>
    <w:lvl w:ilvl="0" w:tplc="38906F86">
      <w:numFmt w:val="bullet"/>
      <w:lvlText w:val=""/>
      <w:lvlJc w:val="left"/>
      <w:pPr>
        <w:ind w:left="1080" w:hanging="360"/>
      </w:pPr>
      <w:rPr>
        <w:rFonts w:ascii="Symbol" w:eastAsia="Times New Roman"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6D1CEB"/>
    <w:multiLevelType w:val="hybridMultilevel"/>
    <w:tmpl w:val="49B4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81167"/>
    <w:multiLevelType w:val="hybridMultilevel"/>
    <w:tmpl w:val="A89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241AC"/>
    <w:multiLevelType w:val="hybridMultilevel"/>
    <w:tmpl w:val="2E24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A4D45"/>
    <w:multiLevelType w:val="hybridMultilevel"/>
    <w:tmpl w:val="6800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264AE"/>
    <w:multiLevelType w:val="hybridMultilevel"/>
    <w:tmpl w:val="0F1E4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1770C7"/>
    <w:multiLevelType w:val="hybridMultilevel"/>
    <w:tmpl w:val="FFFFFFFF"/>
    <w:lvl w:ilvl="0" w:tplc="A1B8806C">
      <w:start w:val="1"/>
      <w:numFmt w:val="bullet"/>
      <w:lvlText w:val=""/>
      <w:lvlJc w:val="left"/>
      <w:pPr>
        <w:ind w:left="720" w:hanging="360"/>
      </w:pPr>
      <w:rPr>
        <w:rFonts w:ascii="Symbol" w:hAnsi="Symbol" w:hint="default"/>
      </w:rPr>
    </w:lvl>
    <w:lvl w:ilvl="1" w:tplc="31CCD3F2">
      <w:start w:val="1"/>
      <w:numFmt w:val="bullet"/>
      <w:lvlText w:val="o"/>
      <w:lvlJc w:val="left"/>
      <w:pPr>
        <w:ind w:left="1440" w:hanging="360"/>
      </w:pPr>
      <w:rPr>
        <w:rFonts w:ascii="Courier New" w:hAnsi="Courier New" w:hint="default"/>
      </w:rPr>
    </w:lvl>
    <w:lvl w:ilvl="2" w:tplc="94E225FC">
      <w:start w:val="1"/>
      <w:numFmt w:val="bullet"/>
      <w:lvlText w:val=""/>
      <w:lvlJc w:val="left"/>
      <w:pPr>
        <w:ind w:left="2160" w:hanging="360"/>
      </w:pPr>
      <w:rPr>
        <w:rFonts w:ascii="Wingdings" w:hAnsi="Wingdings" w:hint="default"/>
      </w:rPr>
    </w:lvl>
    <w:lvl w:ilvl="3" w:tplc="B77A62EA">
      <w:start w:val="1"/>
      <w:numFmt w:val="bullet"/>
      <w:lvlText w:val=""/>
      <w:lvlJc w:val="left"/>
      <w:pPr>
        <w:ind w:left="2880" w:hanging="360"/>
      </w:pPr>
      <w:rPr>
        <w:rFonts w:ascii="Symbol" w:hAnsi="Symbol" w:hint="default"/>
      </w:rPr>
    </w:lvl>
    <w:lvl w:ilvl="4" w:tplc="2834E11E">
      <w:start w:val="1"/>
      <w:numFmt w:val="bullet"/>
      <w:lvlText w:val="o"/>
      <w:lvlJc w:val="left"/>
      <w:pPr>
        <w:ind w:left="3600" w:hanging="360"/>
      </w:pPr>
      <w:rPr>
        <w:rFonts w:ascii="Courier New" w:hAnsi="Courier New" w:hint="default"/>
      </w:rPr>
    </w:lvl>
    <w:lvl w:ilvl="5" w:tplc="BABAE12C">
      <w:start w:val="1"/>
      <w:numFmt w:val="bullet"/>
      <w:lvlText w:val=""/>
      <w:lvlJc w:val="left"/>
      <w:pPr>
        <w:ind w:left="4320" w:hanging="360"/>
      </w:pPr>
      <w:rPr>
        <w:rFonts w:ascii="Wingdings" w:hAnsi="Wingdings" w:hint="default"/>
      </w:rPr>
    </w:lvl>
    <w:lvl w:ilvl="6" w:tplc="0A026C56">
      <w:start w:val="1"/>
      <w:numFmt w:val="bullet"/>
      <w:lvlText w:val=""/>
      <w:lvlJc w:val="left"/>
      <w:pPr>
        <w:ind w:left="5040" w:hanging="360"/>
      </w:pPr>
      <w:rPr>
        <w:rFonts w:ascii="Symbol" w:hAnsi="Symbol" w:hint="default"/>
      </w:rPr>
    </w:lvl>
    <w:lvl w:ilvl="7" w:tplc="84226ABC">
      <w:start w:val="1"/>
      <w:numFmt w:val="bullet"/>
      <w:lvlText w:val="o"/>
      <w:lvlJc w:val="left"/>
      <w:pPr>
        <w:ind w:left="5760" w:hanging="360"/>
      </w:pPr>
      <w:rPr>
        <w:rFonts w:ascii="Courier New" w:hAnsi="Courier New" w:hint="default"/>
      </w:rPr>
    </w:lvl>
    <w:lvl w:ilvl="8" w:tplc="4BA2F9FC">
      <w:start w:val="1"/>
      <w:numFmt w:val="bullet"/>
      <w:lvlText w:val=""/>
      <w:lvlJc w:val="left"/>
      <w:pPr>
        <w:ind w:left="6480" w:hanging="360"/>
      </w:pPr>
      <w:rPr>
        <w:rFonts w:ascii="Wingdings" w:hAnsi="Wingdings" w:hint="default"/>
      </w:rPr>
    </w:lvl>
  </w:abstractNum>
  <w:abstractNum w:abstractNumId="17" w15:restartNumberingAfterBreak="0">
    <w:nsid w:val="3C4D143C"/>
    <w:multiLevelType w:val="hybridMultilevel"/>
    <w:tmpl w:val="D59A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97FCD"/>
    <w:multiLevelType w:val="hybridMultilevel"/>
    <w:tmpl w:val="7E526CF0"/>
    <w:lvl w:ilvl="0" w:tplc="D0FC1054">
      <w:start w:val="1"/>
      <w:numFmt w:val="bullet"/>
      <w:lvlText w:val=""/>
      <w:lvlJc w:val="left"/>
      <w:pPr>
        <w:ind w:left="720" w:hanging="360"/>
      </w:pPr>
      <w:rPr>
        <w:rFonts w:ascii="Symbol" w:hAnsi="Symbol" w:hint="default"/>
      </w:rPr>
    </w:lvl>
    <w:lvl w:ilvl="1" w:tplc="A22A9918">
      <w:start w:val="1"/>
      <w:numFmt w:val="bullet"/>
      <w:lvlText w:val="o"/>
      <w:lvlJc w:val="left"/>
      <w:pPr>
        <w:ind w:left="1440" w:hanging="360"/>
      </w:pPr>
      <w:rPr>
        <w:rFonts w:ascii="Courier New" w:hAnsi="Courier New" w:hint="default"/>
      </w:rPr>
    </w:lvl>
    <w:lvl w:ilvl="2" w:tplc="BB74ED00">
      <w:start w:val="1"/>
      <w:numFmt w:val="bullet"/>
      <w:lvlText w:val=""/>
      <w:lvlJc w:val="left"/>
      <w:pPr>
        <w:ind w:left="2160" w:hanging="360"/>
      </w:pPr>
      <w:rPr>
        <w:rFonts w:ascii="Wingdings" w:hAnsi="Wingdings" w:hint="default"/>
      </w:rPr>
    </w:lvl>
    <w:lvl w:ilvl="3" w:tplc="98B023D8">
      <w:start w:val="1"/>
      <w:numFmt w:val="bullet"/>
      <w:lvlText w:val=""/>
      <w:lvlJc w:val="left"/>
      <w:pPr>
        <w:ind w:left="2880" w:hanging="360"/>
      </w:pPr>
      <w:rPr>
        <w:rFonts w:ascii="Symbol" w:hAnsi="Symbol" w:hint="default"/>
      </w:rPr>
    </w:lvl>
    <w:lvl w:ilvl="4" w:tplc="6AD87A82">
      <w:start w:val="1"/>
      <w:numFmt w:val="bullet"/>
      <w:lvlText w:val="o"/>
      <w:lvlJc w:val="left"/>
      <w:pPr>
        <w:ind w:left="3600" w:hanging="360"/>
      </w:pPr>
      <w:rPr>
        <w:rFonts w:ascii="Courier New" w:hAnsi="Courier New" w:hint="default"/>
      </w:rPr>
    </w:lvl>
    <w:lvl w:ilvl="5" w:tplc="43080C8C">
      <w:start w:val="1"/>
      <w:numFmt w:val="bullet"/>
      <w:lvlText w:val=""/>
      <w:lvlJc w:val="left"/>
      <w:pPr>
        <w:ind w:left="4320" w:hanging="360"/>
      </w:pPr>
      <w:rPr>
        <w:rFonts w:ascii="Wingdings" w:hAnsi="Wingdings" w:hint="default"/>
      </w:rPr>
    </w:lvl>
    <w:lvl w:ilvl="6" w:tplc="B3545402">
      <w:start w:val="1"/>
      <w:numFmt w:val="bullet"/>
      <w:lvlText w:val=""/>
      <w:lvlJc w:val="left"/>
      <w:pPr>
        <w:ind w:left="5040" w:hanging="360"/>
      </w:pPr>
      <w:rPr>
        <w:rFonts w:ascii="Symbol" w:hAnsi="Symbol" w:hint="default"/>
      </w:rPr>
    </w:lvl>
    <w:lvl w:ilvl="7" w:tplc="2C287E94">
      <w:start w:val="1"/>
      <w:numFmt w:val="bullet"/>
      <w:lvlText w:val="o"/>
      <w:lvlJc w:val="left"/>
      <w:pPr>
        <w:ind w:left="5760" w:hanging="360"/>
      </w:pPr>
      <w:rPr>
        <w:rFonts w:ascii="Courier New" w:hAnsi="Courier New" w:hint="default"/>
      </w:rPr>
    </w:lvl>
    <w:lvl w:ilvl="8" w:tplc="711EFBE4">
      <w:start w:val="1"/>
      <w:numFmt w:val="bullet"/>
      <w:lvlText w:val=""/>
      <w:lvlJc w:val="left"/>
      <w:pPr>
        <w:ind w:left="6480" w:hanging="360"/>
      </w:pPr>
      <w:rPr>
        <w:rFonts w:ascii="Wingdings" w:hAnsi="Wingdings" w:hint="default"/>
      </w:rPr>
    </w:lvl>
  </w:abstractNum>
  <w:abstractNum w:abstractNumId="19" w15:restartNumberingAfterBreak="0">
    <w:nsid w:val="42DE71EE"/>
    <w:multiLevelType w:val="hybridMultilevel"/>
    <w:tmpl w:val="F9C2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D22CC"/>
    <w:multiLevelType w:val="hybridMultilevel"/>
    <w:tmpl w:val="623E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07051"/>
    <w:multiLevelType w:val="hybridMultilevel"/>
    <w:tmpl w:val="2CA62C70"/>
    <w:lvl w:ilvl="0" w:tplc="49582AB0">
      <w:start w:val="1"/>
      <w:numFmt w:val="bullet"/>
      <w:lvlText w:val="•"/>
      <w:lvlJc w:val="left"/>
      <w:pPr>
        <w:tabs>
          <w:tab w:val="num" w:pos="720"/>
        </w:tabs>
        <w:ind w:left="720" w:hanging="360"/>
      </w:pPr>
      <w:rPr>
        <w:rFonts w:ascii="Arial" w:hAnsi="Arial" w:hint="default"/>
      </w:rPr>
    </w:lvl>
    <w:lvl w:ilvl="1" w:tplc="1EE82C3C" w:tentative="1">
      <w:start w:val="1"/>
      <w:numFmt w:val="bullet"/>
      <w:lvlText w:val="•"/>
      <w:lvlJc w:val="left"/>
      <w:pPr>
        <w:tabs>
          <w:tab w:val="num" w:pos="1440"/>
        </w:tabs>
        <w:ind w:left="1440" w:hanging="360"/>
      </w:pPr>
      <w:rPr>
        <w:rFonts w:ascii="Arial" w:hAnsi="Arial" w:hint="default"/>
      </w:rPr>
    </w:lvl>
    <w:lvl w:ilvl="2" w:tplc="6B9495DA" w:tentative="1">
      <w:start w:val="1"/>
      <w:numFmt w:val="bullet"/>
      <w:lvlText w:val="•"/>
      <w:lvlJc w:val="left"/>
      <w:pPr>
        <w:tabs>
          <w:tab w:val="num" w:pos="2160"/>
        </w:tabs>
        <w:ind w:left="2160" w:hanging="360"/>
      </w:pPr>
      <w:rPr>
        <w:rFonts w:ascii="Arial" w:hAnsi="Arial" w:hint="default"/>
      </w:rPr>
    </w:lvl>
    <w:lvl w:ilvl="3" w:tplc="4E766B16" w:tentative="1">
      <w:start w:val="1"/>
      <w:numFmt w:val="bullet"/>
      <w:lvlText w:val="•"/>
      <w:lvlJc w:val="left"/>
      <w:pPr>
        <w:tabs>
          <w:tab w:val="num" w:pos="2880"/>
        </w:tabs>
        <w:ind w:left="2880" w:hanging="360"/>
      </w:pPr>
      <w:rPr>
        <w:rFonts w:ascii="Arial" w:hAnsi="Arial" w:hint="default"/>
      </w:rPr>
    </w:lvl>
    <w:lvl w:ilvl="4" w:tplc="9508D9BC" w:tentative="1">
      <w:start w:val="1"/>
      <w:numFmt w:val="bullet"/>
      <w:lvlText w:val="•"/>
      <w:lvlJc w:val="left"/>
      <w:pPr>
        <w:tabs>
          <w:tab w:val="num" w:pos="3600"/>
        </w:tabs>
        <w:ind w:left="3600" w:hanging="360"/>
      </w:pPr>
      <w:rPr>
        <w:rFonts w:ascii="Arial" w:hAnsi="Arial" w:hint="default"/>
      </w:rPr>
    </w:lvl>
    <w:lvl w:ilvl="5" w:tplc="86388664" w:tentative="1">
      <w:start w:val="1"/>
      <w:numFmt w:val="bullet"/>
      <w:lvlText w:val="•"/>
      <w:lvlJc w:val="left"/>
      <w:pPr>
        <w:tabs>
          <w:tab w:val="num" w:pos="4320"/>
        </w:tabs>
        <w:ind w:left="4320" w:hanging="360"/>
      </w:pPr>
      <w:rPr>
        <w:rFonts w:ascii="Arial" w:hAnsi="Arial" w:hint="default"/>
      </w:rPr>
    </w:lvl>
    <w:lvl w:ilvl="6" w:tplc="2F4273DC" w:tentative="1">
      <w:start w:val="1"/>
      <w:numFmt w:val="bullet"/>
      <w:lvlText w:val="•"/>
      <w:lvlJc w:val="left"/>
      <w:pPr>
        <w:tabs>
          <w:tab w:val="num" w:pos="5040"/>
        </w:tabs>
        <w:ind w:left="5040" w:hanging="360"/>
      </w:pPr>
      <w:rPr>
        <w:rFonts w:ascii="Arial" w:hAnsi="Arial" w:hint="default"/>
      </w:rPr>
    </w:lvl>
    <w:lvl w:ilvl="7" w:tplc="36722C88" w:tentative="1">
      <w:start w:val="1"/>
      <w:numFmt w:val="bullet"/>
      <w:lvlText w:val="•"/>
      <w:lvlJc w:val="left"/>
      <w:pPr>
        <w:tabs>
          <w:tab w:val="num" w:pos="5760"/>
        </w:tabs>
        <w:ind w:left="5760" w:hanging="360"/>
      </w:pPr>
      <w:rPr>
        <w:rFonts w:ascii="Arial" w:hAnsi="Arial" w:hint="default"/>
      </w:rPr>
    </w:lvl>
    <w:lvl w:ilvl="8" w:tplc="B9848CC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984086"/>
    <w:multiLevelType w:val="hybridMultilevel"/>
    <w:tmpl w:val="FFFFFFFF"/>
    <w:lvl w:ilvl="0" w:tplc="21E48880">
      <w:start w:val="1"/>
      <w:numFmt w:val="bullet"/>
      <w:lvlText w:val=""/>
      <w:lvlJc w:val="left"/>
      <w:pPr>
        <w:ind w:left="720" w:hanging="360"/>
      </w:pPr>
      <w:rPr>
        <w:rFonts w:ascii="Symbol" w:hAnsi="Symbol" w:hint="default"/>
      </w:rPr>
    </w:lvl>
    <w:lvl w:ilvl="1" w:tplc="0772E70E">
      <w:start w:val="1"/>
      <w:numFmt w:val="bullet"/>
      <w:lvlText w:val=""/>
      <w:lvlJc w:val="left"/>
      <w:pPr>
        <w:ind w:left="1440" w:hanging="360"/>
      </w:pPr>
      <w:rPr>
        <w:rFonts w:ascii="Symbol" w:hAnsi="Symbol" w:hint="default"/>
      </w:rPr>
    </w:lvl>
    <w:lvl w:ilvl="2" w:tplc="8A4648EC">
      <w:start w:val="1"/>
      <w:numFmt w:val="bullet"/>
      <w:lvlText w:val=""/>
      <w:lvlJc w:val="left"/>
      <w:pPr>
        <w:ind w:left="2160" w:hanging="360"/>
      </w:pPr>
      <w:rPr>
        <w:rFonts w:ascii="Wingdings" w:hAnsi="Wingdings" w:hint="default"/>
      </w:rPr>
    </w:lvl>
    <w:lvl w:ilvl="3" w:tplc="E90AEC1C">
      <w:start w:val="1"/>
      <w:numFmt w:val="bullet"/>
      <w:lvlText w:val=""/>
      <w:lvlJc w:val="left"/>
      <w:pPr>
        <w:ind w:left="2880" w:hanging="360"/>
      </w:pPr>
      <w:rPr>
        <w:rFonts w:ascii="Symbol" w:hAnsi="Symbol" w:hint="default"/>
      </w:rPr>
    </w:lvl>
    <w:lvl w:ilvl="4" w:tplc="9FAC33EA">
      <w:start w:val="1"/>
      <w:numFmt w:val="bullet"/>
      <w:lvlText w:val="o"/>
      <w:lvlJc w:val="left"/>
      <w:pPr>
        <w:ind w:left="3600" w:hanging="360"/>
      </w:pPr>
      <w:rPr>
        <w:rFonts w:ascii="Courier New" w:hAnsi="Courier New" w:hint="default"/>
      </w:rPr>
    </w:lvl>
    <w:lvl w:ilvl="5" w:tplc="ECCE5F04">
      <w:start w:val="1"/>
      <w:numFmt w:val="bullet"/>
      <w:lvlText w:val=""/>
      <w:lvlJc w:val="left"/>
      <w:pPr>
        <w:ind w:left="4320" w:hanging="360"/>
      </w:pPr>
      <w:rPr>
        <w:rFonts w:ascii="Wingdings" w:hAnsi="Wingdings" w:hint="default"/>
      </w:rPr>
    </w:lvl>
    <w:lvl w:ilvl="6" w:tplc="810C4848">
      <w:start w:val="1"/>
      <w:numFmt w:val="bullet"/>
      <w:lvlText w:val=""/>
      <w:lvlJc w:val="left"/>
      <w:pPr>
        <w:ind w:left="5040" w:hanging="360"/>
      </w:pPr>
      <w:rPr>
        <w:rFonts w:ascii="Symbol" w:hAnsi="Symbol" w:hint="default"/>
      </w:rPr>
    </w:lvl>
    <w:lvl w:ilvl="7" w:tplc="7D28E294">
      <w:start w:val="1"/>
      <w:numFmt w:val="bullet"/>
      <w:lvlText w:val="o"/>
      <w:lvlJc w:val="left"/>
      <w:pPr>
        <w:ind w:left="5760" w:hanging="360"/>
      </w:pPr>
      <w:rPr>
        <w:rFonts w:ascii="Courier New" w:hAnsi="Courier New" w:hint="default"/>
      </w:rPr>
    </w:lvl>
    <w:lvl w:ilvl="8" w:tplc="FE081DF0">
      <w:start w:val="1"/>
      <w:numFmt w:val="bullet"/>
      <w:lvlText w:val=""/>
      <w:lvlJc w:val="left"/>
      <w:pPr>
        <w:ind w:left="6480" w:hanging="360"/>
      </w:pPr>
      <w:rPr>
        <w:rFonts w:ascii="Wingdings" w:hAnsi="Wingdings" w:hint="default"/>
      </w:rPr>
    </w:lvl>
  </w:abstractNum>
  <w:abstractNum w:abstractNumId="23" w15:restartNumberingAfterBreak="0">
    <w:nsid w:val="4C937175"/>
    <w:multiLevelType w:val="hybridMultilevel"/>
    <w:tmpl w:val="FFFFFFFF"/>
    <w:lvl w:ilvl="0" w:tplc="BD4E000E">
      <w:start w:val="1"/>
      <w:numFmt w:val="bullet"/>
      <w:lvlText w:val=""/>
      <w:lvlJc w:val="left"/>
      <w:pPr>
        <w:ind w:left="720" w:hanging="360"/>
      </w:pPr>
      <w:rPr>
        <w:rFonts w:ascii="Symbol" w:hAnsi="Symbol" w:hint="default"/>
      </w:rPr>
    </w:lvl>
    <w:lvl w:ilvl="1" w:tplc="744CE852">
      <w:start w:val="1"/>
      <w:numFmt w:val="bullet"/>
      <w:lvlText w:val=""/>
      <w:lvlJc w:val="left"/>
      <w:pPr>
        <w:ind w:left="1440" w:hanging="360"/>
      </w:pPr>
      <w:rPr>
        <w:rFonts w:ascii="Symbol" w:hAnsi="Symbol" w:hint="default"/>
      </w:rPr>
    </w:lvl>
    <w:lvl w:ilvl="2" w:tplc="5218D0B8">
      <w:start w:val="1"/>
      <w:numFmt w:val="bullet"/>
      <w:lvlText w:val=""/>
      <w:lvlJc w:val="left"/>
      <w:pPr>
        <w:ind w:left="2160" w:hanging="360"/>
      </w:pPr>
      <w:rPr>
        <w:rFonts w:ascii="Wingdings" w:hAnsi="Wingdings" w:hint="default"/>
      </w:rPr>
    </w:lvl>
    <w:lvl w:ilvl="3" w:tplc="AF26FB90">
      <w:start w:val="1"/>
      <w:numFmt w:val="bullet"/>
      <w:lvlText w:val=""/>
      <w:lvlJc w:val="left"/>
      <w:pPr>
        <w:ind w:left="2880" w:hanging="360"/>
      </w:pPr>
      <w:rPr>
        <w:rFonts w:ascii="Symbol" w:hAnsi="Symbol" w:hint="default"/>
      </w:rPr>
    </w:lvl>
    <w:lvl w:ilvl="4" w:tplc="5656AA50">
      <w:start w:val="1"/>
      <w:numFmt w:val="bullet"/>
      <w:lvlText w:val="o"/>
      <w:lvlJc w:val="left"/>
      <w:pPr>
        <w:ind w:left="3600" w:hanging="360"/>
      </w:pPr>
      <w:rPr>
        <w:rFonts w:ascii="Courier New" w:hAnsi="Courier New" w:hint="default"/>
      </w:rPr>
    </w:lvl>
    <w:lvl w:ilvl="5" w:tplc="7272ED14">
      <w:start w:val="1"/>
      <w:numFmt w:val="bullet"/>
      <w:lvlText w:val=""/>
      <w:lvlJc w:val="left"/>
      <w:pPr>
        <w:ind w:left="4320" w:hanging="360"/>
      </w:pPr>
      <w:rPr>
        <w:rFonts w:ascii="Wingdings" w:hAnsi="Wingdings" w:hint="default"/>
      </w:rPr>
    </w:lvl>
    <w:lvl w:ilvl="6" w:tplc="957A114E">
      <w:start w:val="1"/>
      <w:numFmt w:val="bullet"/>
      <w:lvlText w:val=""/>
      <w:lvlJc w:val="left"/>
      <w:pPr>
        <w:ind w:left="5040" w:hanging="360"/>
      </w:pPr>
      <w:rPr>
        <w:rFonts w:ascii="Symbol" w:hAnsi="Symbol" w:hint="default"/>
      </w:rPr>
    </w:lvl>
    <w:lvl w:ilvl="7" w:tplc="33663120">
      <w:start w:val="1"/>
      <w:numFmt w:val="bullet"/>
      <w:lvlText w:val="o"/>
      <w:lvlJc w:val="left"/>
      <w:pPr>
        <w:ind w:left="5760" w:hanging="360"/>
      </w:pPr>
      <w:rPr>
        <w:rFonts w:ascii="Courier New" w:hAnsi="Courier New" w:hint="default"/>
      </w:rPr>
    </w:lvl>
    <w:lvl w:ilvl="8" w:tplc="064CF8B0">
      <w:start w:val="1"/>
      <w:numFmt w:val="bullet"/>
      <w:lvlText w:val=""/>
      <w:lvlJc w:val="left"/>
      <w:pPr>
        <w:ind w:left="6480" w:hanging="360"/>
      </w:pPr>
      <w:rPr>
        <w:rFonts w:ascii="Wingdings" w:hAnsi="Wingdings" w:hint="default"/>
      </w:rPr>
    </w:lvl>
  </w:abstractNum>
  <w:abstractNum w:abstractNumId="24" w15:restartNumberingAfterBreak="0">
    <w:nsid w:val="4CD53BB1"/>
    <w:multiLevelType w:val="hybridMultilevel"/>
    <w:tmpl w:val="09E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B758F0"/>
    <w:multiLevelType w:val="hybridMultilevel"/>
    <w:tmpl w:val="4DF4EC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9620A3"/>
    <w:multiLevelType w:val="hybridMultilevel"/>
    <w:tmpl w:val="841EE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604A0"/>
    <w:multiLevelType w:val="hybridMultilevel"/>
    <w:tmpl w:val="1622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83C80"/>
    <w:multiLevelType w:val="hybridMultilevel"/>
    <w:tmpl w:val="912E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A13084"/>
    <w:multiLevelType w:val="hybridMultilevel"/>
    <w:tmpl w:val="EC96C500"/>
    <w:lvl w:ilvl="0" w:tplc="25A48740">
      <w:start w:val="1"/>
      <w:numFmt w:val="bullet"/>
      <w:lvlText w:val=""/>
      <w:lvlJc w:val="left"/>
      <w:pPr>
        <w:ind w:left="720" w:hanging="360"/>
      </w:pPr>
      <w:rPr>
        <w:rFonts w:ascii="Symbol" w:hAnsi="Symbol" w:hint="default"/>
      </w:rPr>
    </w:lvl>
    <w:lvl w:ilvl="1" w:tplc="07FE0602">
      <w:start w:val="1"/>
      <w:numFmt w:val="bullet"/>
      <w:lvlText w:val=""/>
      <w:lvlJc w:val="left"/>
      <w:pPr>
        <w:ind w:left="1440" w:hanging="360"/>
      </w:pPr>
      <w:rPr>
        <w:rFonts w:ascii="Symbol" w:hAnsi="Symbol" w:hint="default"/>
      </w:rPr>
    </w:lvl>
    <w:lvl w:ilvl="2" w:tplc="B562E848">
      <w:start w:val="1"/>
      <w:numFmt w:val="bullet"/>
      <w:lvlText w:val=""/>
      <w:lvlJc w:val="left"/>
      <w:pPr>
        <w:ind w:left="2160" w:hanging="360"/>
      </w:pPr>
      <w:rPr>
        <w:rFonts w:ascii="Wingdings" w:hAnsi="Wingdings" w:hint="default"/>
      </w:rPr>
    </w:lvl>
    <w:lvl w:ilvl="3" w:tplc="B24CB1FE">
      <w:start w:val="1"/>
      <w:numFmt w:val="bullet"/>
      <w:lvlText w:val=""/>
      <w:lvlJc w:val="left"/>
      <w:pPr>
        <w:ind w:left="2880" w:hanging="360"/>
      </w:pPr>
      <w:rPr>
        <w:rFonts w:ascii="Symbol" w:hAnsi="Symbol" w:hint="default"/>
      </w:rPr>
    </w:lvl>
    <w:lvl w:ilvl="4" w:tplc="E5A6C314">
      <w:start w:val="1"/>
      <w:numFmt w:val="bullet"/>
      <w:lvlText w:val="o"/>
      <w:lvlJc w:val="left"/>
      <w:pPr>
        <w:ind w:left="3600" w:hanging="360"/>
      </w:pPr>
      <w:rPr>
        <w:rFonts w:ascii="Courier New" w:hAnsi="Courier New" w:hint="default"/>
      </w:rPr>
    </w:lvl>
    <w:lvl w:ilvl="5" w:tplc="59022EC2">
      <w:start w:val="1"/>
      <w:numFmt w:val="bullet"/>
      <w:lvlText w:val=""/>
      <w:lvlJc w:val="left"/>
      <w:pPr>
        <w:ind w:left="4320" w:hanging="360"/>
      </w:pPr>
      <w:rPr>
        <w:rFonts w:ascii="Wingdings" w:hAnsi="Wingdings" w:hint="default"/>
      </w:rPr>
    </w:lvl>
    <w:lvl w:ilvl="6" w:tplc="431AAFA4">
      <w:start w:val="1"/>
      <w:numFmt w:val="bullet"/>
      <w:lvlText w:val=""/>
      <w:lvlJc w:val="left"/>
      <w:pPr>
        <w:ind w:left="5040" w:hanging="360"/>
      </w:pPr>
      <w:rPr>
        <w:rFonts w:ascii="Symbol" w:hAnsi="Symbol" w:hint="default"/>
      </w:rPr>
    </w:lvl>
    <w:lvl w:ilvl="7" w:tplc="D2522E3C">
      <w:start w:val="1"/>
      <w:numFmt w:val="bullet"/>
      <w:lvlText w:val="o"/>
      <w:lvlJc w:val="left"/>
      <w:pPr>
        <w:ind w:left="5760" w:hanging="360"/>
      </w:pPr>
      <w:rPr>
        <w:rFonts w:ascii="Courier New" w:hAnsi="Courier New" w:hint="default"/>
      </w:rPr>
    </w:lvl>
    <w:lvl w:ilvl="8" w:tplc="3BD6DA30">
      <w:start w:val="1"/>
      <w:numFmt w:val="bullet"/>
      <w:lvlText w:val=""/>
      <w:lvlJc w:val="left"/>
      <w:pPr>
        <w:ind w:left="6480" w:hanging="360"/>
      </w:pPr>
      <w:rPr>
        <w:rFonts w:ascii="Wingdings" w:hAnsi="Wingdings" w:hint="default"/>
      </w:rPr>
    </w:lvl>
  </w:abstractNum>
  <w:abstractNum w:abstractNumId="30" w15:restartNumberingAfterBreak="0">
    <w:nsid w:val="5A151516"/>
    <w:multiLevelType w:val="hybridMultilevel"/>
    <w:tmpl w:val="20222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4E6A72"/>
    <w:multiLevelType w:val="hybridMultilevel"/>
    <w:tmpl w:val="D230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80E74"/>
    <w:multiLevelType w:val="hybridMultilevel"/>
    <w:tmpl w:val="EA320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F1BC2"/>
    <w:multiLevelType w:val="hybridMultilevel"/>
    <w:tmpl w:val="3E8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F6505A"/>
    <w:multiLevelType w:val="hybridMultilevel"/>
    <w:tmpl w:val="B8D6778C"/>
    <w:lvl w:ilvl="0" w:tplc="979CE380">
      <w:start w:val="1"/>
      <w:numFmt w:val="bullet"/>
      <w:lvlText w:val=""/>
      <w:lvlJc w:val="left"/>
      <w:pPr>
        <w:ind w:left="720" w:hanging="360"/>
      </w:pPr>
      <w:rPr>
        <w:rFonts w:ascii="Symbol" w:hAnsi="Symbol" w:hint="default"/>
      </w:rPr>
    </w:lvl>
    <w:lvl w:ilvl="1" w:tplc="2214A956">
      <w:start w:val="1"/>
      <w:numFmt w:val="bullet"/>
      <w:lvlText w:val="o"/>
      <w:lvlJc w:val="left"/>
      <w:pPr>
        <w:ind w:left="1440" w:hanging="360"/>
      </w:pPr>
      <w:rPr>
        <w:rFonts w:ascii="Courier New" w:hAnsi="Courier New" w:hint="default"/>
      </w:rPr>
    </w:lvl>
    <w:lvl w:ilvl="2" w:tplc="F72C1DA0">
      <w:start w:val="1"/>
      <w:numFmt w:val="bullet"/>
      <w:lvlText w:val=""/>
      <w:lvlJc w:val="left"/>
      <w:pPr>
        <w:ind w:left="2160" w:hanging="360"/>
      </w:pPr>
      <w:rPr>
        <w:rFonts w:ascii="Wingdings" w:hAnsi="Wingdings" w:hint="default"/>
      </w:rPr>
    </w:lvl>
    <w:lvl w:ilvl="3" w:tplc="FE7A4752">
      <w:start w:val="1"/>
      <w:numFmt w:val="bullet"/>
      <w:lvlText w:val=""/>
      <w:lvlJc w:val="left"/>
      <w:pPr>
        <w:ind w:left="2880" w:hanging="360"/>
      </w:pPr>
      <w:rPr>
        <w:rFonts w:ascii="Symbol" w:hAnsi="Symbol" w:hint="default"/>
      </w:rPr>
    </w:lvl>
    <w:lvl w:ilvl="4" w:tplc="9370B6B6">
      <w:start w:val="1"/>
      <w:numFmt w:val="bullet"/>
      <w:lvlText w:val="o"/>
      <w:lvlJc w:val="left"/>
      <w:pPr>
        <w:ind w:left="3600" w:hanging="360"/>
      </w:pPr>
      <w:rPr>
        <w:rFonts w:ascii="Courier New" w:hAnsi="Courier New" w:hint="default"/>
      </w:rPr>
    </w:lvl>
    <w:lvl w:ilvl="5" w:tplc="F6442920">
      <w:start w:val="1"/>
      <w:numFmt w:val="bullet"/>
      <w:lvlText w:val=""/>
      <w:lvlJc w:val="left"/>
      <w:pPr>
        <w:ind w:left="4320" w:hanging="360"/>
      </w:pPr>
      <w:rPr>
        <w:rFonts w:ascii="Wingdings" w:hAnsi="Wingdings" w:hint="default"/>
      </w:rPr>
    </w:lvl>
    <w:lvl w:ilvl="6" w:tplc="07A826FE">
      <w:start w:val="1"/>
      <w:numFmt w:val="bullet"/>
      <w:lvlText w:val=""/>
      <w:lvlJc w:val="left"/>
      <w:pPr>
        <w:ind w:left="5040" w:hanging="360"/>
      </w:pPr>
      <w:rPr>
        <w:rFonts w:ascii="Symbol" w:hAnsi="Symbol" w:hint="default"/>
      </w:rPr>
    </w:lvl>
    <w:lvl w:ilvl="7" w:tplc="4EF20010">
      <w:start w:val="1"/>
      <w:numFmt w:val="bullet"/>
      <w:lvlText w:val="o"/>
      <w:lvlJc w:val="left"/>
      <w:pPr>
        <w:ind w:left="5760" w:hanging="360"/>
      </w:pPr>
      <w:rPr>
        <w:rFonts w:ascii="Courier New" w:hAnsi="Courier New" w:hint="default"/>
      </w:rPr>
    </w:lvl>
    <w:lvl w:ilvl="8" w:tplc="E83E5A5A">
      <w:start w:val="1"/>
      <w:numFmt w:val="bullet"/>
      <w:lvlText w:val=""/>
      <w:lvlJc w:val="left"/>
      <w:pPr>
        <w:ind w:left="6480" w:hanging="360"/>
      </w:pPr>
      <w:rPr>
        <w:rFonts w:ascii="Wingdings" w:hAnsi="Wingdings" w:hint="default"/>
      </w:rPr>
    </w:lvl>
  </w:abstractNum>
  <w:abstractNum w:abstractNumId="35" w15:restartNumberingAfterBreak="0">
    <w:nsid w:val="71813C27"/>
    <w:multiLevelType w:val="hybridMultilevel"/>
    <w:tmpl w:val="D4E84104"/>
    <w:lvl w:ilvl="0" w:tplc="F462FDDE">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25E5268"/>
    <w:multiLevelType w:val="hybridMultilevel"/>
    <w:tmpl w:val="A42A4F8E"/>
    <w:lvl w:ilvl="0" w:tplc="FBF0C2C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FC104C"/>
    <w:multiLevelType w:val="multilevel"/>
    <w:tmpl w:val="A99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D41E7"/>
    <w:multiLevelType w:val="hybridMultilevel"/>
    <w:tmpl w:val="7D66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6D508C"/>
    <w:multiLevelType w:val="hybridMultilevel"/>
    <w:tmpl w:val="9AC021AA"/>
    <w:lvl w:ilvl="0" w:tplc="D0A61068">
      <w:start w:val="1"/>
      <w:numFmt w:val="bullet"/>
      <w:lvlText w:val=""/>
      <w:lvlJc w:val="left"/>
      <w:pPr>
        <w:ind w:left="720" w:hanging="360"/>
      </w:pPr>
      <w:rPr>
        <w:rFonts w:ascii="Symbol" w:hAnsi="Symbol" w:hint="default"/>
      </w:rPr>
    </w:lvl>
    <w:lvl w:ilvl="1" w:tplc="E44611FE">
      <w:start w:val="1"/>
      <w:numFmt w:val="bullet"/>
      <w:lvlText w:val="o"/>
      <w:lvlJc w:val="left"/>
      <w:pPr>
        <w:ind w:left="1440" w:hanging="360"/>
      </w:pPr>
      <w:rPr>
        <w:rFonts w:ascii="Courier New" w:hAnsi="Courier New" w:hint="default"/>
      </w:rPr>
    </w:lvl>
    <w:lvl w:ilvl="2" w:tplc="A730862A">
      <w:start w:val="1"/>
      <w:numFmt w:val="bullet"/>
      <w:lvlText w:val=""/>
      <w:lvlJc w:val="left"/>
      <w:pPr>
        <w:ind w:left="2160" w:hanging="360"/>
      </w:pPr>
      <w:rPr>
        <w:rFonts w:ascii="Wingdings" w:hAnsi="Wingdings" w:hint="default"/>
      </w:rPr>
    </w:lvl>
    <w:lvl w:ilvl="3" w:tplc="8C3EC960">
      <w:start w:val="1"/>
      <w:numFmt w:val="bullet"/>
      <w:lvlText w:val=""/>
      <w:lvlJc w:val="left"/>
      <w:pPr>
        <w:ind w:left="2880" w:hanging="360"/>
      </w:pPr>
      <w:rPr>
        <w:rFonts w:ascii="Symbol" w:hAnsi="Symbol" w:hint="default"/>
      </w:rPr>
    </w:lvl>
    <w:lvl w:ilvl="4" w:tplc="15827466">
      <w:start w:val="1"/>
      <w:numFmt w:val="bullet"/>
      <w:lvlText w:val="o"/>
      <w:lvlJc w:val="left"/>
      <w:pPr>
        <w:ind w:left="3600" w:hanging="360"/>
      </w:pPr>
      <w:rPr>
        <w:rFonts w:ascii="Courier New" w:hAnsi="Courier New" w:hint="default"/>
      </w:rPr>
    </w:lvl>
    <w:lvl w:ilvl="5" w:tplc="D2908F9A">
      <w:start w:val="1"/>
      <w:numFmt w:val="bullet"/>
      <w:lvlText w:val=""/>
      <w:lvlJc w:val="left"/>
      <w:pPr>
        <w:ind w:left="4320" w:hanging="360"/>
      </w:pPr>
      <w:rPr>
        <w:rFonts w:ascii="Wingdings" w:hAnsi="Wingdings" w:hint="default"/>
      </w:rPr>
    </w:lvl>
    <w:lvl w:ilvl="6" w:tplc="76BEC280">
      <w:start w:val="1"/>
      <w:numFmt w:val="bullet"/>
      <w:lvlText w:val=""/>
      <w:lvlJc w:val="left"/>
      <w:pPr>
        <w:ind w:left="5040" w:hanging="360"/>
      </w:pPr>
      <w:rPr>
        <w:rFonts w:ascii="Symbol" w:hAnsi="Symbol" w:hint="default"/>
      </w:rPr>
    </w:lvl>
    <w:lvl w:ilvl="7" w:tplc="2676E2A0">
      <w:start w:val="1"/>
      <w:numFmt w:val="bullet"/>
      <w:lvlText w:val="o"/>
      <w:lvlJc w:val="left"/>
      <w:pPr>
        <w:ind w:left="5760" w:hanging="360"/>
      </w:pPr>
      <w:rPr>
        <w:rFonts w:ascii="Courier New" w:hAnsi="Courier New" w:hint="default"/>
      </w:rPr>
    </w:lvl>
    <w:lvl w:ilvl="8" w:tplc="C3E01F58">
      <w:start w:val="1"/>
      <w:numFmt w:val="bullet"/>
      <w:lvlText w:val=""/>
      <w:lvlJc w:val="left"/>
      <w:pPr>
        <w:ind w:left="6480" w:hanging="360"/>
      </w:pPr>
      <w:rPr>
        <w:rFonts w:ascii="Wingdings" w:hAnsi="Wingdings" w:hint="default"/>
      </w:rPr>
    </w:lvl>
  </w:abstractNum>
  <w:abstractNum w:abstractNumId="40" w15:restartNumberingAfterBreak="0">
    <w:nsid w:val="754404EB"/>
    <w:multiLevelType w:val="hybridMultilevel"/>
    <w:tmpl w:val="BBA89AF6"/>
    <w:lvl w:ilvl="0" w:tplc="04090001">
      <w:start w:val="1"/>
      <w:numFmt w:val="bullet"/>
      <w:lvlText w:val=""/>
      <w:lvlJc w:val="left"/>
      <w:pPr>
        <w:ind w:left="1080" w:hanging="360"/>
      </w:pPr>
      <w:rPr>
        <w:rFonts w:ascii="Symbol" w:hAnsi="Symbol"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75AD3DD0"/>
    <w:multiLevelType w:val="hybridMultilevel"/>
    <w:tmpl w:val="0E80BB38"/>
    <w:lvl w:ilvl="0" w:tplc="08EA3BA0">
      <w:start w:val="1"/>
      <w:numFmt w:val="bullet"/>
      <w:lvlText w:val="•"/>
      <w:lvlJc w:val="left"/>
      <w:pPr>
        <w:tabs>
          <w:tab w:val="num" w:pos="720"/>
        </w:tabs>
        <w:ind w:left="720" w:hanging="360"/>
      </w:pPr>
      <w:rPr>
        <w:rFonts w:ascii="Arial" w:hAnsi="Arial" w:hint="default"/>
      </w:rPr>
    </w:lvl>
    <w:lvl w:ilvl="1" w:tplc="B1C43108">
      <w:start w:val="1"/>
      <w:numFmt w:val="bullet"/>
      <w:lvlText w:val="•"/>
      <w:lvlJc w:val="left"/>
      <w:pPr>
        <w:tabs>
          <w:tab w:val="num" w:pos="1440"/>
        </w:tabs>
        <w:ind w:left="1440" w:hanging="360"/>
      </w:pPr>
      <w:rPr>
        <w:rFonts w:ascii="Arial" w:hAnsi="Arial" w:hint="default"/>
      </w:rPr>
    </w:lvl>
    <w:lvl w:ilvl="2" w:tplc="86F00670" w:tentative="1">
      <w:start w:val="1"/>
      <w:numFmt w:val="bullet"/>
      <w:lvlText w:val="•"/>
      <w:lvlJc w:val="left"/>
      <w:pPr>
        <w:tabs>
          <w:tab w:val="num" w:pos="2160"/>
        </w:tabs>
        <w:ind w:left="2160" w:hanging="360"/>
      </w:pPr>
      <w:rPr>
        <w:rFonts w:ascii="Arial" w:hAnsi="Arial" w:hint="default"/>
      </w:rPr>
    </w:lvl>
    <w:lvl w:ilvl="3" w:tplc="6AACC570" w:tentative="1">
      <w:start w:val="1"/>
      <w:numFmt w:val="bullet"/>
      <w:lvlText w:val="•"/>
      <w:lvlJc w:val="left"/>
      <w:pPr>
        <w:tabs>
          <w:tab w:val="num" w:pos="2880"/>
        </w:tabs>
        <w:ind w:left="2880" w:hanging="360"/>
      </w:pPr>
      <w:rPr>
        <w:rFonts w:ascii="Arial" w:hAnsi="Arial" w:hint="default"/>
      </w:rPr>
    </w:lvl>
    <w:lvl w:ilvl="4" w:tplc="D59A078A" w:tentative="1">
      <w:start w:val="1"/>
      <w:numFmt w:val="bullet"/>
      <w:lvlText w:val="•"/>
      <w:lvlJc w:val="left"/>
      <w:pPr>
        <w:tabs>
          <w:tab w:val="num" w:pos="3600"/>
        </w:tabs>
        <w:ind w:left="3600" w:hanging="360"/>
      </w:pPr>
      <w:rPr>
        <w:rFonts w:ascii="Arial" w:hAnsi="Arial" w:hint="default"/>
      </w:rPr>
    </w:lvl>
    <w:lvl w:ilvl="5" w:tplc="B546BFA2" w:tentative="1">
      <w:start w:val="1"/>
      <w:numFmt w:val="bullet"/>
      <w:lvlText w:val="•"/>
      <w:lvlJc w:val="left"/>
      <w:pPr>
        <w:tabs>
          <w:tab w:val="num" w:pos="4320"/>
        </w:tabs>
        <w:ind w:left="4320" w:hanging="360"/>
      </w:pPr>
      <w:rPr>
        <w:rFonts w:ascii="Arial" w:hAnsi="Arial" w:hint="default"/>
      </w:rPr>
    </w:lvl>
    <w:lvl w:ilvl="6" w:tplc="231C313C" w:tentative="1">
      <w:start w:val="1"/>
      <w:numFmt w:val="bullet"/>
      <w:lvlText w:val="•"/>
      <w:lvlJc w:val="left"/>
      <w:pPr>
        <w:tabs>
          <w:tab w:val="num" w:pos="5040"/>
        </w:tabs>
        <w:ind w:left="5040" w:hanging="360"/>
      </w:pPr>
      <w:rPr>
        <w:rFonts w:ascii="Arial" w:hAnsi="Arial" w:hint="default"/>
      </w:rPr>
    </w:lvl>
    <w:lvl w:ilvl="7" w:tplc="3E803A4C" w:tentative="1">
      <w:start w:val="1"/>
      <w:numFmt w:val="bullet"/>
      <w:lvlText w:val="•"/>
      <w:lvlJc w:val="left"/>
      <w:pPr>
        <w:tabs>
          <w:tab w:val="num" w:pos="5760"/>
        </w:tabs>
        <w:ind w:left="5760" w:hanging="360"/>
      </w:pPr>
      <w:rPr>
        <w:rFonts w:ascii="Arial" w:hAnsi="Arial" w:hint="default"/>
      </w:rPr>
    </w:lvl>
    <w:lvl w:ilvl="8" w:tplc="C652F4F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C2D278C"/>
    <w:multiLevelType w:val="hybridMultilevel"/>
    <w:tmpl w:val="E97C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9"/>
  </w:num>
  <w:num w:numId="3">
    <w:abstractNumId w:val="34"/>
  </w:num>
  <w:num w:numId="4">
    <w:abstractNumId w:val="18"/>
  </w:num>
  <w:num w:numId="5">
    <w:abstractNumId w:val="24"/>
  </w:num>
  <w:num w:numId="6">
    <w:abstractNumId w:val="32"/>
  </w:num>
  <w:num w:numId="7">
    <w:abstractNumId w:val="30"/>
  </w:num>
  <w:num w:numId="8">
    <w:abstractNumId w:val="42"/>
  </w:num>
  <w:num w:numId="9">
    <w:abstractNumId w:val="14"/>
  </w:num>
  <w:num w:numId="10">
    <w:abstractNumId w:val="25"/>
  </w:num>
  <w:num w:numId="11">
    <w:abstractNumId w:val="28"/>
  </w:num>
  <w:num w:numId="12">
    <w:abstractNumId w:val="37"/>
  </w:num>
  <w:num w:numId="13">
    <w:abstractNumId w:val="33"/>
  </w:num>
  <w:num w:numId="14">
    <w:abstractNumId w:val="17"/>
  </w:num>
  <w:num w:numId="15">
    <w:abstractNumId w:val="9"/>
  </w:num>
  <w:num w:numId="16">
    <w:abstractNumId w:val="12"/>
  </w:num>
  <w:num w:numId="17">
    <w:abstractNumId w:val="13"/>
  </w:num>
  <w:num w:numId="18">
    <w:abstractNumId w:val="4"/>
  </w:num>
  <w:num w:numId="19">
    <w:abstractNumId w:val="38"/>
  </w:num>
  <w:num w:numId="20">
    <w:abstractNumId w:val="7"/>
  </w:num>
  <w:num w:numId="21">
    <w:abstractNumId w:val="20"/>
  </w:num>
  <w:num w:numId="22">
    <w:abstractNumId w:val="41"/>
  </w:num>
  <w:num w:numId="23">
    <w:abstractNumId w:val="0"/>
  </w:num>
  <w:num w:numId="24">
    <w:abstractNumId w:val="21"/>
  </w:num>
  <w:num w:numId="25">
    <w:abstractNumId w:val="8"/>
  </w:num>
  <w:num w:numId="26">
    <w:abstractNumId w:val="35"/>
  </w:num>
  <w:num w:numId="27">
    <w:abstractNumId w:val="10"/>
  </w:num>
  <w:num w:numId="28">
    <w:abstractNumId w:val="27"/>
  </w:num>
  <w:num w:numId="29">
    <w:abstractNumId w:val="16"/>
  </w:num>
  <w:num w:numId="30">
    <w:abstractNumId w:val="3"/>
  </w:num>
  <w:num w:numId="31">
    <w:abstractNumId w:val="2"/>
  </w:num>
  <w:num w:numId="32">
    <w:abstractNumId w:val="6"/>
  </w:num>
  <w:num w:numId="33">
    <w:abstractNumId w:val="40"/>
  </w:num>
  <w:num w:numId="34">
    <w:abstractNumId w:val="29"/>
  </w:num>
  <w:num w:numId="35">
    <w:abstractNumId w:val="23"/>
  </w:num>
  <w:num w:numId="36">
    <w:abstractNumId w:val="5"/>
  </w:num>
  <w:num w:numId="37">
    <w:abstractNumId w:val="15"/>
  </w:num>
  <w:num w:numId="38">
    <w:abstractNumId w:val="26"/>
  </w:num>
  <w:num w:numId="39">
    <w:abstractNumId w:val="11"/>
  </w:num>
  <w:num w:numId="40">
    <w:abstractNumId w:val="36"/>
  </w:num>
  <w:num w:numId="41">
    <w:abstractNumId w:val="19"/>
  </w:num>
  <w:num w:numId="42">
    <w:abstractNumId w:val="1"/>
  </w:num>
  <w:num w:numId="43">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oiner Tejada">
    <w15:presenceInfo w15:providerId="AD" w15:userId="S::ZoinerTejada@solliance.net::e2dcc9f3-ca51-4926-9415-cb23f1666585"/>
  </w15:person>
  <w15:person w15:author="Joel Hulen">
    <w15:presenceInfo w15:providerId="Windows Live" w15:userId="021f979f0fef084a"/>
  </w15:person>
  <w15:person w15:author="Chuck Heinzelman">
    <w15:presenceInfo w15:providerId="AD" w15:userId="S::charlhe@microsoft.com::655ee96d-4026-464d-a282-281d40b9c0f3"/>
  </w15:person>
  <w15:person w15:author="Justine Cocchi">
    <w15:presenceInfo w15:providerId="AD" w15:userId="S::jucocchi@microsoft.com::64429cd7-e40c-4b9e-9576-0e3e821bc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readOnly"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Njc3tTQzNbU0NzZT0lEKTi0uzszPAykwqgUAJP5D3SwAAAA="/>
  </w:docVars>
  <w:rsids>
    <w:rsidRoot w:val="003F2C4F"/>
    <w:rsid w:val="000009F8"/>
    <w:rsid w:val="00007636"/>
    <w:rsid w:val="000111C7"/>
    <w:rsid w:val="000144E8"/>
    <w:rsid w:val="00014CB9"/>
    <w:rsid w:val="000150A9"/>
    <w:rsid w:val="0001674F"/>
    <w:rsid w:val="00020ED8"/>
    <w:rsid w:val="00024096"/>
    <w:rsid w:val="00024AE8"/>
    <w:rsid w:val="0002521D"/>
    <w:rsid w:val="00025901"/>
    <w:rsid w:val="000304C5"/>
    <w:rsid w:val="00033281"/>
    <w:rsid w:val="00040C44"/>
    <w:rsid w:val="00040DDA"/>
    <w:rsid w:val="00040E64"/>
    <w:rsid w:val="00041557"/>
    <w:rsid w:val="00043A9C"/>
    <w:rsid w:val="000451EC"/>
    <w:rsid w:val="0004556B"/>
    <w:rsid w:val="00050259"/>
    <w:rsid w:val="000505F6"/>
    <w:rsid w:val="000522EB"/>
    <w:rsid w:val="000554BB"/>
    <w:rsid w:val="00057461"/>
    <w:rsid w:val="000610EE"/>
    <w:rsid w:val="000654EA"/>
    <w:rsid w:val="00071327"/>
    <w:rsid w:val="000732F2"/>
    <w:rsid w:val="00073DF2"/>
    <w:rsid w:val="000807FC"/>
    <w:rsid w:val="000814BC"/>
    <w:rsid w:val="0008461C"/>
    <w:rsid w:val="00084AE0"/>
    <w:rsid w:val="00086E13"/>
    <w:rsid w:val="00092250"/>
    <w:rsid w:val="0009419C"/>
    <w:rsid w:val="00094F9F"/>
    <w:rsid w:val="00095839"/>
    <w:rsid w:val="00095C25"/>
    <w:rsid w:val="000962FB"/>
    <w:rsid w:val="000A6764"/>
    <w:rsid w:val="000B0CD0"/>
    <w:rsid w:val="000B1437"/>
    <w:rsid w:val="000B3D2A"/>
    <w:rsid w:val="000B4AEE"/>
    <w:rsid w:val="000C1873"/>
    <w:rsid w:val="000C4F18"/>
    <w:rsid w:val="000D06EB"/>
    <w:rsid w:val="000D1C6D"/>
    <w:rsid w:val="000D5C28"/>
    <w:rsid w:val="000E1F96"/>
    <w:rsid w:val="000E5B1B"/>
    <w:rsid w:val="000E6220"/>
    <w:rsid w:val="000E7678"/>
    <w:rsid w:val="000F1D79"/>
    <w:rsid w:val="000F2C49"/>
    <w:rsid w:val="000F5956"/>
    <w:rsid w:val="000F6914"/>
    <w:rsid w:val="00104410"/>
    <w:rsid w:val="001127B6"/>
    <w:rsid w:val="001139ED"/>
    <w:rsid w:val="00114235"/>
    <w:rsid w:val="00114486"/>
    <w:rsid w:val="00116740"/>
    <w:rsid w:val="001167D5"/>
    <w:rsid w:val="0012084D"/>
    <w:rsid w:val="00121C69"/>
    <w:rsid w:val="0012211A"/>
    <w:rsid w:val="001224C9"/>
    <w:rsid w:val="00123981"/>
    <w:rsid w:val="0012547F"/>
    <w:rsid w:val="001273B0"/>
    <w:rsid w:val="00132351"/>
    <w:rsid w:val="001357B1"/>
    <w:rsid w:val="00137071"/>
    <w:rsid w:val="001411E1"/>
    <w:rsid w:val="00142B31"/>
    <w:rsid w:val="001430F4"/>
    <w:rsid w:val="00146507"/>
    <w:rsid w:val="00146528"/>
    <w:rsid w:val="001470E4"/>
    <w:rsid w:val="0015091A"/>
    <w:rsid w:val="00153B64"/>
    <w:rsid w:val="00156D21"/>
    <w:rsid w:val="00160D48"/>
    <w:rsid w:val="00161517"/>
    <w:rsid w:val="00161C0D"/>
    <w:rsid w:val="00161CE7"/>
    <w:rsid w:val="00162000"/>
    <w:rsid w:val="00166498"/>
    <w:rsid w:val="00170501"/>
    <w:rsid w:val="00172D3D"/>
    <w:rsid w:val="0017584D"/>
    <w:rsid w:val="00176FC3"/>
    <w:rsid w:val="001804B2"/>
    <w:rsid w:val="00184CF7"/>
    <w:rsid w:val="00185479"/>
    <w:rsid w:val="00185EE7"/>
    <w:rsid w:val="00186CF1"/>
    <w:rsid w:val="00187485"/>
    <w:rsid w:val="00190C73"/>
    <w:rsid w:val="00193180"/>
    <w:rsid w:val="00194EDD"/>
    <w:rsid w:val="0019795C"/>
    <w:rsid w:val="001A0FEB"/>
    <w:rsid w:val="001A14EC"/>
    <w:rsid w:val="001A2306"/>
    <w:rsid w:val="001A49E3"/>
    <w:rsid w:val="001B1B9A"/>
    <w:rsid w:val="001B21D0"/>
    <w:rsid w:val="001B759A"/>
    <w:rsid w:val="001C02DD"/>
    <w:rsid w:val="001C068D"/>
    <w:rsid w:val="001C0E97"/>
    <w:rsid w:val="001C16BB"/>
    <w:rsid w:val="001E090A"/>
    <w:rsid w:val="001E46EE"/>
    <w:rsid w:val="001E760C"/>
    <w:rsid w:val="001F205A"/>
    <w:rsid w:val="001F40AC"/>
    <w:rsid w:val="001F54E3"/>
    <w:rsid w:val="001F56F6"/>
    <w:rsid w:val="001F7209"/>
    <w:rsid w:val="001F7471"/>
    <w:rsid w:val="00200B91"/>
    <w:rsid w:val="0020260B"/>
    <w:rsid w:val="00203832"/>
    <w:rsid w:val="00206E3D"/>
    <w:rsid w:val="002104FF"/>
    <w:rsid w:val="00211722"/>
    <w:rsid w:val="00214004"/>
    <w:rsid w:val="002170F1"/>
    <w:rsid w:val="00220054"/>
    <w:rsid w:val="00226F57"/>
    <w:rsid w:val="0023072C"/>
    <w:rsid w:val="00232A79"/>
    <w:rsid w:val="00234132"/>
    <w:rsid w:val="00234B00"/>
    <w:rsid w:val="00237157"/>
    <w:rsid w:val="0024046D"/>
    <w:rsid w:val="00243DA9"/>
    <w:rsid w:val="002445E6"/>
    <w:rsid w:val="00244EF0"/>
    <w:rsid w:val="00245BE3"/>
    <w:rsid w:val="00246131"/>
    <w:rsid w:val="0025376A"/>
    <w:rsid w:val="00254EE7"/>
    <w:rsid w:val="0025623C"/>
    <w:rsid w:val="0025652C"/>
    <w:rsid w:val="002569B6"/>
    <w:rsid w:val="00260877"/>
    <w:rsid w:val="0026189E"/>
    <w:rsid w:val="00263C78"/>
    <w:rsid w:val="0026407B"/>
    <w:rsid w:val="002646C9"/>
    <w:rsid w:val="002751F9"/>
    <w:rsid w:val="00281557"/>
    <w:rsid w:val="002815F1"/>
    <w:rsid w:val="00281E47"/>
    <w:rsid w:val="00283A63"/>
    <w:rsid w:val="00293F4B"/>
    <w:rsid w:val="002A5E43"/>
    <w:rsid w:val="002B0C82"/>
    <w:rsid w:val="002B79AF"/>
    <w:rsid w:val="002C0605"/>
    <w:rsid w:val="002C1ADA"/>
    <w:rsid w:val="002C49F2"/>
    <w:rsid w:val="002C791E"/>
    <w:rsid w:val="002D0E0D"/>
    <w:rsid w:val="002D1D0B"/>
    <w:rsid w:val="002D4A41"/>
    <w:rsid w:val="002D6B04"/>
    <w:rsid w:val="002D7194"/>
    <w:rsid w:val="002E38E3"/>
    <w:rsid w:val="002E6E25"/>
    <w:rsid w:val="002F1C81"/>
    <w:rsid w:val="002F643F"/>
    <w:rsid w:val="002F651C"/>
    <w:rsid w:val="002F6987"/>
    <w:rsid w:val="002F74B1"/>
    <w:rsid w:val="00304009"/>
    <w:rsid w:val="003042D2"/>
    <w:rsid w:val="00306303"/>
    <w:rsid w:val="0031412C"/>
    <w:rsid w:val="00316E9E"/>
    <w:rsid w:val="00317302"/>
    <w:rsid w:val="00322081"/>
    <w:rsid w:val="003325E7"/>
    <w:rsid w:val="00332760"/>
    <w:rsid w:val="00337AD3"/>
    <w:rsid w:val="00343886"/>
    <w:rsid w:val="00345EBB"/>
    <w:rsid w:val="003516D9"/>
    <w:rsid w:val="003548B1"/>
    <w:rsid w:val="00354C06"/>
    <w:rsid w:val="00357423"/>
    <w:rsid w:val="00360084"/>
    <w:rsid w:val="00361D4A"/>
    <w:rsid w:val="00366628"/>
    <w:rsid w:val="003671FB"/>
    <w:rsid w:val="0037075E"/>
    <w:rsid w:val="003711C4"/>
    <w:rsid w:val="00372B5D"/>
    <w:rsid w:val="00374902"/>
    <w:rsid w:val="00374A56"/>
    <w:rsid w:val="00377B3E"/>
    <w:rsid w:val="003818FB"/>
    <w:rsid w:val="003843A3"/>
    <w:rsid w:val="003877D3"/>
    <w:rsid w:val="003928D2"/>
    <w:rsid w:val="00392D99"/>
    <w:rsid w:val="003947FB"/>
    <w:rsid w:val="0039486B"/>
    <w:rsid w:val="00394B30"/>
    <w:rsid w:val="003970D3"/>
    <w:rsid w:val="003A3A4F"/>
    <w:rsid w:val="003A3C5B"/>
    <w:rsid w:val="003A3E95"/>
    <w:rsid w:val="003A56D5"/>
    <w:rsid w:val="003A6461"/>
    <w:rsid w:val="003B0223"/>
    <w:rsid w:val="003B0517"/>
    <w:rsid w:val="003B25F3"/>
    <w:rsid w:val="003C4F96"/>
    <w:rsid w:val="003D0D52"/>
    <w:rsid w:val="003D1F0D"/>
    <w:rsid w:val="003D3399"/>
    <w:rsid w:val="003E369D"/>
    <w:rsid w:val="003E3E67"/>
    <w:rsid w:val="003F2C4F"/>
    <w:rsid w:val="003F604E"/>
    <w:rsid w:val="003F6CB4"/>
    <w:rsid w:val="0040567E"/>
    <w:rsid w:val="00405FCD"/>
    <w:rsid w:val="00407111"/>
    <w:rsid w:val="004071DC"/>
    <w:rsid w:val="00412F00"/>
    <w:rsid w:val="00413BF0"/>
    <w:rsid w:val="004142E1"/>
    <w:rsid w:val="0041576F"/>
    <w:rsid w:val="00415C6B"/>
    <w:rsid w:val="00422A46"/>
    <w:rsid w:val="00426123"/>
    <w:rsid w:val="00426BF1"/>
    <w:rsid w:val="00431231"/>
    <w:rsid w:val="00433BF6"/>
    <w:rsid w:val="0044007E"/>
    <w:rsid w:val="00441111"/>
    <w:rsid w:val="00447DAC"/>
    <w:rsid w:val="004506D1"/>
    <w:rsid w:val="0045077C"/>
    <w:rsid w:val="00455211"/>
    <w:rsid w:val="00456E47"/>
    <w:rsid w:val="0046281D"/>
    <w:rsid w:val="0046286B"/>
    <w:rsid w:val="00462B21"/>
    <w:rsid w:val="00464E8A"/>
    <w:rsid w:val="0046667B"/>
    <w:rsid w:val="004674E0"/>
    <w:rsid w:val="004708EE"/>
    <w:rsid w:val="004730CB"/>
    <w:rsid w:val="00473D98"/>
    <w:rsid w:val="004758D8"/>
    <w:rsid w:val="004804DE"/>
    <w:rsid w:val="004837CE"/>
    <w:rsid w:val="00487F64"/>
    <w:rsid w:val="004926BD"/>
    <w:rsid w:val="0049556A"/>
    <w:rsid w:val="00496157"/>
    <w:rsid w:val="004961E7"/>
    <w:rsid w:val="004975CF"/>
    <w:rsid w:val="004A03EE"/>
    <w:rsid w:val="004A0914"/>
    <w:rsid w:val="004A135A"/>
    <w:rsid w:val="004A15FD"/>
    <w:rsid w:val="004A2C30"/>
    <w:rsid w:val="004A2FFA"/>
    <w:rsid w:val="004A7BC0"/>
    <w:rsid w:val="004B404B"/>
    <w:rsid w:val="004B4D27"/>
    <w:rsid w:val="004B528B"/>
    <w:rsid w:val="004B5D99"/>
    <w:rsid w:val="004B736B"/>
    <w:rsid w:val="004C1425"/>
    <w:rsid w:val="004C2328"/>
    <w:rsid w:val="004C6959"/>
    <w:rsid w:val="004D3701"/>
    <w:rsid w:val="004E3B60"/>
    <w:rsid w:val="004E4EAF"/>
    <w:rsid w:val="004F0B4A"/>
    <w:rsid w:val="004F4C60"/>
    <w:rsid w:val="005008C0"/>
    <w:rsid w:val="00502714"/>
    <w:rsid w:val="00502B00"/>
    <w:rsid w:val="00512476"/>
    <w:rsid w:val="00513F68"/>
    <w:rsid w:val="0051434B"/>
    <w:rsid w:val="00517798"/>
    <w:rsid w:val="005218D5"/>
    <w:rsid w:val="005226E1"/>
    <w:rsid w:val="00523612"/>
    <w:rsid w:val="0052718D"/>
    <w:rsid w:val="00533785"/>
    <w:rsid w:val="00533E26"/>
    <w:rsid w:val="00534E58"/>
    <w:rsid w:val="00534EF0"/>
    <w:rsid w:val="005408F6"/>
    <w:rsid w:val="00543A0A"/>
    <w:rsid w:val="00546235"/>
    <w:rsid w:val="005510FF"/>
    <w:rsid w:val="005525D9"/>
    <w:rsid w:val="005558A8"/>
    <w:rsid w:val="00560A81"/>
    <w:rsid w:val="00560DFB"/>
    <w:rsid w:val="00561E15"/>
    <w:rsid w:val="00563B7F"/>
    <w:rsid w:val="00564062"/>
    <w:rsid w:val="005667D1"/>
    <w:rsid w:val="00566F27"/>
    <w:rsid w:val="0057003E"/>
    <w:rsid w:val="0057272C"/>
    <w:rsid w:val="00574FB6"/>
    <w:rsid w:val="00582BF8"/>
    <w:rsid w:val="00582F2E"/>
    <w:rsid w:val="00585D84"/>
    <w:rsid w:val="00585EBD"/>
    <w:rsid w:val="00586564"/>
    <w:rsid w:val="00597D64"/>
    <w:rsid w:val="005A25F6"/>
    <w:rsid w:val="005A2806"/>
    <w:rsid w:val="005A6FB7"/>
    <w:rsid w:val="005A7B70"/>
    <w:rsid w:val="005A7CA5"/>
    <w:rsid w:val="005B183E"/>
    <w:rsid w:val="005B2D35"/>
    <w:rsid w:val="005B2E38"/>
    <w:rsid w:val="005B4A8A"/>
    <w:rsid w:val="005B5D7C"/>
    <w:rsid w:val="005C1402"/>
    <w:rsid w:val="005C2821"/>
    <w:rsid w:val="005D2910"/>
    <w:rsid w:val="005D5770"/>
    <w:rsid w:val="005E0E56"/>
    <w:rsid w:val="005E3236"/>
    <w:rsid w:val="005E3244"/>
    <w:rsid w:val="005E4D19"/>
    <w:rsid w:val="005E6A08"/>
    <w:rsid w:val="005E7EB5"/>
    <w:rsid w:val="005F067F"/>
    <w:rsid w:val="005F2876"/>
    <w:rsid w:val="005F33D6"/>
    <w:rsid w:val="005F58DC"/>
    <w:rsid w:val="005F5A4D"/>
    <w:rsid w:val="00600A14"/>
    <w:rsid w:val="00602607"/>
    <w:rsid w:val="006041D2"/>
    <w:rsid w:val="00604F3D"/>
    <w:rsid w:val="00612F89"/>
    <w:rsid w:val="006137CF"/>
    <w:rsid w:val="006154E4"/>
    <w:rsid w:val="00616FEB"/>
    <w:rsid w:val="006206FA"/>
    <w:rsid w:val="00620C5A"/>
    <w:rsid w:val="00623ECB"/>
    <w:rsid w:val="00626A69"/>
    <w:rsid w:val="00630D5C"/>
    <w:rsid w:val="006328CC"/>
    <w:rsid w:val="00634457"/>
    <w:rsid w:val="00634A13"/>
    <w:rsid w:val="006369E0"/>
    <w:rsid w:val="00636A5E"/>
    <w:rsid w:val="00637E71"/>
    <w:rsid w:val="0064080A"/>
    <w:rsid w:val="00643EE8"/>
    <w:rsid w:val="00646CBF"/>
    <w:rsid w:val="00647889"/>
    <w:rsid w:val="006505FB"/>
    <w:rsid w:val="00650E6A"/>
    <w:rsid w:val="00654275"/>
    <w:rsid w:val="00655D5C"/>
    <w:rsid w:val="0065633D"/>
    <w:rsid w:val="00661181"/>
    <w:rsid w:val="00663F01"/>
    <w:rsid w:val="00665555"/>
    <w:rsid w:val="00666E59"/>
    <w:rsid w:val="00672A2E"/>
    <w:rsid w:val="006734FF"/>
    <w:rsid w:val="006744CD"/>
    <w:rsid w:val="00674FCC"/>
    <w:rsid w:val="00687A8A"/>
    <w:rsid w:val="00691654"/>
    <w:rsid w:val="00693014"/>
    <w:rsid w:val="00695A81"/>
    <w:rsid w:val="006A3313"/>
    <w:rsid w:val="006A49D0"/>
    <w:rsid w:val="006A531C"/>
    <w:rsid w:val="006B1B2B"/>
    <w:rsid w:val="006B46BD"/>
    <w:rsid w:val="006B6D54"/>
    <w:rsid w:val="006C0E67"/>
    <w:rsid w:val="006C2379"/>
    <w:rsid w:val="006C247C"/>
    <w:rsid w:val="006C2A37"/>
    <w:rsid w:val="006D4600"/>
    <w:rsid w:val="006E198B"/>
    <w:rsid w:val="006E1BF6"/>
    <w:rsid w:val="006F32E6"/>
    <w:rsid w:val="006F675F"/>
    <w:rsid w:val="00702563"/>
    <w:rsid w:val="00702F9B"/>
    <w:rsid w:val="007033A6"/>
    <w:rsid w:val="0070403F"/>
    <w:rsid w:val="00714610"/>
    <w:rsid w:val="0071582D"/>
    <w:rsid w:val="00715FC9"/>
    <w:rsid w:val="007217F2"/>
    <w:rsid w:val="00722C83"/>
    <w:rsid w:val="00722D16"/>
    <w:rsid w:val="00726B6E"/>
    <w:rsid w:val="00730056"/>
    <w:rsid w:val="00731528"/>
    <w:rsid w:val="0073317B"/>
    <w:rsid w:val="007370AB"/>
    <w:rsid w:val="007412F0"/>
    <w:rsid w:val="0074167D"/>
    <w:rsid w:val="00744B34"/>
    <w:rsid w:val="00747F84"/>
    <w:rsid w:val="0075068A"/>
    <w:rsid w:val="0075705F"/>
    <w:rsid w:val="00762550"/>
    <w:rsid w:val="00766D8A"/>
    <w:rsid w:val="00767774"/>
    <w:rsid w:val="00771F0F"/>
    <w:rsid w:val="0077210A"/>
    <w:rsid w:val="0077275E"/>
    <w:rsid w:val="00776095"/>
    <w:rsid w:val="007805F6"/>
    <w:rsid w:val="00782D71"/>
    <w:rsid w:val="007837F6"/>
    <w:rsid w:val="00783D8A"/>
    <w:rsid w:val="007848AD"/>
    <w:rsid w:val="0079041A"/>
    <w:rsid w:val="00797FA0"/>
    <w:rsid w:val="007A0BEA"/>
    <w:rsid w:val="007B1E91"/>
    <w:rsid w:val="007C30AD"/>
    <w:rsid w:val="007C7B13"/>
    <w:rsid w:val="007D1C0B"/>
    <w:rsid w:val="007D5C58"/>
    <w:rsid w:val="007E12C5"/>
    <w:rsid w:val="007E41C9"/>
    <w:rsid w:val="007E5DCA"/>
    <w:rsid w:val="007F04DE"/>
    <w:rsid w:val="007F4656"/>
    <w:rsid w:val="008003A7"/>
    <w:rsid w:val="0080180C"/>
    <w:rsid w:val="00802781"/>
    <w:rsid w:val="00804086"/>
    <w:rsid w:val="00804B40"/>
    <w:rsid w:val="00806C46"/>
    <w:rsid w:val="008116A5"/>
    <w:rsid w:val="00814882"/>
    <w:rsid w:val="0082217F"/>
    <w:rsid w:val="00825C2D"/>
    <w:rsid w:val="00831294"/>
    <w:rsid w:val="008320EE"/>
    <w:rsid w:val="008328FE"/>
    <w:rsid w:val="00834745"/>
    <w:rsid w:val="00836186"/>
    <w:rsid w:val="00836417"/>
    <w:rsid w:val="00844836"/>
    <w:rsid w:val="00846930"/>
    <w:rsid w:val="00852564"/>
    <w:rsid w:val="00854934"/>
    <w:rsid w:val="0086033A"/>
    <w:rsid w:val="00862E3D"/>
    <w:rsid w:val="0086303B"/>
    <w:rsid w:val="00863642"/>
    <w:rsid w:val="00864729"/>
    <w:rsid w:val="00865B6E"/>
    <w:rsid w:val="008668F0"/>
    <w:rsid w:val="00866B0C"/>
    <w:rsid w:val="0086741E"/>
    <w:rsid w:val="00867A54"/>
    <w:rsid w:val="00874300"/>
    <w:rsid w:val="00874CFF"/>
    <w:rsid w:val="00877928"/>
    <w:rsid w:val="008816C5"/>
    <w:rsid w:val="008834DB"/>
    <w:rsid w:val="0088528B"/>
    <w:rsid w:val="00887075"/>
    <w:rsid w:val="00895A72"/>
    <w:rsid w:val="008A016F"/>
    <w:rsid w:val="008A248B"/>
    <w:rsid w:val="008A2B82"/>
    <w:rsid w:val="008A740E"/>
    <w:rsid w:val="008B1BEA"/>
    <w:rsid w:val="008B6017"/>
    <w:rsid w:val="008B7C23"/>
    <w:rsid w:val="008C183F"/>
    <w:rsid w:val="008C35CF"/>
    <w:rsid w:val="008C6E10"/>
    <w:rsid w:val="008C7221"/>
    <w:rsid w:val="008D02FF"/>
    <w:rsid w:val="008D192F"/>
    <w:rsid w:val="008D4F6B"/>
    <w:rsid w:val="008D69E8"/>
    <w:rsid w:val="008D6EA3"/>
    <w:rsid w:val="008D703C"/>
    <w:rsid w:val="008E0EB3"/>
    <w:rsid w:val="008E1918"/>
    <w:rsid w:val="008E4FF6"/>
    <w:rsid w:val="008E72A5"/>
    <w:rsid w:val="008F28B4"/>
    <w:rsid w:val="008F7023"/>
    <w:rsid w:val="009016B4"/>
    <w:rsid w:val="00902793"/>
    <w:rsid w:val="009038A3"/>
    <w:rsid w:val="0090480D"/>
    <w:rsid w:val="00904CD2"/>
    <w:rsid w:val="00906F17"/>
    <w:rsid w:val="009103A4"/>
    <w:rsid w:val="009107CE"/>
    <w:rsid w:val="009127B8"/>
    <w:rsid w:val="00917D6C"/>
    <w:rsid w:val="00920E4D"/>
    <w:rsid w:val="009242AC"/>
    <w:rsid w:val="00925C3A"/>
    <w:rsid w:val="009278B8"/>
    <w:rsid w:val="00935249"/>
    <w:rsid w:val="009459DA"/>
    <w:rsid w:val="00947E3F"/>
    <w:rsid w:val="009511EA"/>
    <w:rsid w:val="009525FB"/>
    <w:rsid w:val="0095514B"/>
    <w:rsid w:val="00955CEB"/>
    <w:rsid w:val="00964235"/>
    <w:rsid w:val="00964E1D"/>
    <w:rsid w:val="009669EA"/>
    <w:rsid w:val="00972682"/>
    <w:rsid w:val="00972D46"/>
    <w:rsid w:val="0097441E"/>
    <w:rsid w:val="00975690"/>
    <w:rsid w:val="009823A4"/>
    <w:rsid w:val="00982461"/>
    <w:rsid w:val="0099050A"/>
    <w:rsid w:val="00990B00"/>
    <w:rsid w:val="009910B0"/>
    <w:rsid w:val="00992E90"/>
    <w:rsid w:val="009965BD"/>
    <w:rsid w:val="009B0A47"/>
    <w:rsid w:val="009B1928"/>
    <w:rsid w:val="009B3C55"/>
    <w:rsid w:val="009C062C"/>
    <w:rsid w:val="009C148C"/>
    <w:rsid w:val="009C14DB"/>
    <w:rsid w:val="009C2D64"/>
    <w:rsid w:val="009C513F"/>
    <w:rsid w:val="009C7762"/>
    <w:rsid w:val="009D6D14"/>
    <w:rsid w:val="009D7AB8"/>
    <w:rsid w:val="009E1A35"/>
    <w:rsid w:val="009E2C03"/>
    <w:rsid w:val="009E5F3E"/>
    <w:rsid w:val="009E6AD8"/>
    <w:rsid w:val="009F29B1"/>
    <w:rsid w:val="009F4D8A"/>
    <w:rsid w:val="00A00361"/>
    <w:rsid w:val="00A05E13"/>
    <w:rsid w:val="00A05F23"/>
    <w:rsid w:val="00A070E0"/>
    <w:rsid w:val="00A11E4B"/>
    <w:rsid w:val="00A132C3"/>
    <w:rsid w:val="00A2301D"/>
    <w:rsid w:val="00A24FB5"/>
    <w:rsid w:val="00A253E3"/>
    <w:rsid w:val="00A31FEC"/>
    <w:rsid w:val="00A35CC1"/>
    <w:rsid w:val="00A4607F"/>
    <w:rsid w:val="00A501B1"/>
    <w:rsid w:val="00A53F24"/>
    <w:rsid w:val="00A53F46"/>
    <w:rsid w:val="00A56703"/>
    <w:rsid w:val="00A63ADE"/>
    <w:rsid w:val="00A67E7F"/>
    <w:rsid w:val="00A707A8"/>
    <w:rsid w:val="00A71A72"/>
    <w:rsid w:val="00A762B4"/>
    <w:rsid w:val="00A76C73"/>
    <w:rsid w:val="00A77E96"/>
    <w:rsid w:val="00A82C57"/>
    <w:rsid w:val="00A86024"/>
    <w:rsid w:val="00A87BF4"/>
    <w:rsid w:val="00AA6BAE"/>
    <w:rsid w:val="00AB0247"/>
    <w:rsid w:val="00AB1F39"/>
    <w:rsid w:val="00AB749C"/>
    <w:rsid w:val="00AC1A4C"/>
    <w:rsid w:val="00AC39D9"/>
    <w:rsid w:val="00AC5016"/>
    <w:rsid w:val="00AC764A"/>
    <w:rsid w:val="00AD0670"/>
    <w:rsid w:val="00AD5B01"/>
    <w:rsid w:val="00AE32A5"/>
    <w:rsid w:val="00AE428A"/>
    <w:rsid w:val="00AE72D2"/>
    <w:rsid w:val="00AF08ED"/>
    <w:rsid w:val="00AF3AD6"/>
    <w:rsid w:val="00AF4656"/>
    <w:rsid w:val="00AF4D29"/>
    <w:rsid w:val="00AF6BA0"/>
    <w:rsid w:val="00B020A8"/>
    <w:rsid w:val="00B03316"/>
    <w:rsid w:val="00B066DC"/>
    <w:rsid w:val="00B06990"/>
    <w:rsid w:val="00B11D3D"/>
    <w:rsid w:val="00B14983"/>
    <w:rsid w:val="00B14DF8"/>
    <w:rsid w:val="00B16A00"/>
    <w:rsid w:val="00B16B75"/>
    <w:rsid w:val="00B212C4"/>
    <w:rsid w:val="00B27219"/>
    <w:rsid w:val="00B278A5"/>
    <w:rsid w:val="00B30318"/>
    <w:rsid w:val="00B30CA0"/>
    <w:rsid w:val="00B36657"/>
    <w:rsid w:val="00B37058"/>
    <w:rsid w:val="00B37539"/>
    <w:rsid w:val="00B41C1D"/>
    <w:rsid w:val="00B42126"/>
    <w:rsid w:val="00B43783"/>
    <w:rsid w:val="00B46C35"/>
    <w:rsid w:val="00B55758"/>
    <w:rsid w:val="00B55D22"/>
    <w:rsid w:val="00B5614F"/>
    <w:rsid w:val="00B61EA3"/>
    <w:rsid w:val="00B6591F"/>
    <w:rsid w:val="00B66A10"/>
    <w:rsid w:val="00B73A8F"/>
    <w:rsid w:val="00B80A34"/>
    <w:rsid w:val="00B84746"/>
    <w:rsid w:val="00B84F8C"/>
    <w:rsid w:val="00B92471"/>
    <w:rsid w:val="00B92E9F"/>
    <w:rsid w:val="00B93780"/>
    <w:rsid w:val="00B94B2C"/>
    <w:rsid w:val="00B94E76"/>
    <w:rsid w:val="00B96B46"/>
    <w:rsid w:val="00BA03D6"/>
    <w:rsid w:val="00BA11DF"/>
    <w:rsid w:val="00BA313F"/>
    <w:rsid w:val="00BA60DF"/>
    <w:rsid w:val="00BB3553"/>
    <w:rsid w:val="00BB5E2D"/>
    <w:rsid w:val="00BB60F6"/>
    <w:rsid w:val="00BB7235"/>
    <w:rsid w:val="00BC2696"/>
    <w:rsid w:val="00BC7FC6"/>
    <w:rsid w:val="00BD2B43"/>
    <w:rsid w:val="00BD5700"/>
    <w:rsid w:val="00BD7059"/>
    <w:rsid w:val="00BE28B1"/>
    <w:rsid w:val="00BE3C82"/>
    <w:rsid w:val="00BE563A"/>
    <w:rsid w:val="00BE75FD"/>
    <w:rsid w:val="00BE7884"/>
    <w:rsid w:val="00BF356F"/>
    <w:rsid w:val="00BF3BF7"/>
    <w:rsid w:val="00BF4405"/>
    <w:rsid w:val="00BF6C86"/>
    <w:rsid w:val="00C01147"/>
    <w:rsid w:val="00C01617"/>
    <w:rsid w:val="00C03446"/>
    <w:rsid w:val="00C0627F"/>
    <w:rsid w:val="00C13C47"/>
    <w:rsid w:val="00C143A8"/>
    <w:rsid w:val="00C155F3"/>
    <w:rsid w:val="00C2493D"/>
    <w:rsid w:val="00C25417"/>
    <w:rsid w:val="00C26395"/>
    <w:rsid w:val="00C27C1B"/>
    <w:rsid w:val="00C32700"/>
    <w:rsid w:val="00C32D39"/>
    <w:rsid w:val="00C37E0C"/>
    <w:rsid w:val="00C435A3"/>
    <w:rsid w:val="00C4523E"/>
    <w:rsid w:val="00C4546D"/>
    <w:rsid w:val="00C45D4D"/>
    <w:rsid w:val="00C468BE"/>
    <w:rsid w:val="00C46AC3"/>
    <w:rsid w:val="00C47230"/>
    <w:rsid w:val="00C477EB"/>
    <w:rsid w:val="00C54D57"/>
    <w:rsid w:val="00C55320"/>
    <w:rsid w:val="00C577F4"/>
    <w:rsid w:val="00C61B31"/>
    <w:rsid w:val="00C61C5A"/>
    <w:rsid w:val="00C61D9D"/>
    <w:rsid w:val="00C62277"/>
    <w:rsid w:val="00C70463"/>
    <w:rsid w:val="00C722DA"/>
    <w:rsid w:val="00C74BEC"/>
    <w:rsid w:val="00C8077D"/>
    <w:rsid w:val="00C819D0"/>
    <w:rsid w:val="00C83689"/>
    <w:rsid w:val="00C848BC"/>
    <w:rsid w:val="00CA1227"/>
    <w:rsid w:val="00CA1428"/>
    <w:rsid w:val="00CB3BB1"/>
    <w:rsid w:val="00CB3E08"/>
    <w:rsid w:val="00CB46F5"/>
    <w:rsid w:val="00CB66DE"/>
    <w:rsid w:val="00CC0DF8"/>
    <w:rsid w:val="00CC586C"/>
    <w:rsid w:val="00CC69BE"/>
    <w:rsid w:val="00CC6A4D"/>
    <w:rsid w:val="00CC71E3"/>
    <w:rsid w:val="00CC744C"/>
    <w:rsid w:val="00CC750C"/>
    <w:rsid w:val="00CD19CB"/>
    <w:rsid w:val="00CD4466"/>
    <w:rsid w:val="00CD6B25"/>
    <w:rsid w:val="00CE2D93"/>
    <w:rsid w:val="00CF02F9"/>
    <w:rsid w:val="00CF4951"/>
    <w:rsid w:val="00CF725D"/>
    <w:rsid w:val="00CF7974"/>
    <w:rsid w:val="00D04C98"/>
    <w:rsid w:val="00D1260A"/>
    <w:rsid w:val="00D147DD"/>
    <w:rsid w:val="00D22B67"/>
    <w:rsid w:val="00D2326A"/>
    <w:rsid w:val="00D240EB"/>
    <w:rsid w:val="00D258CD"/>
    <w:rsid w:val="00D2707D"/>
    <w:rsid w:val="00D320EC"/>
    <w:rsid w:val="00D34042"/>
    <w:rsid w:val="00D3551D"/>
    <w:rsid w:val="00D36B11"/>
    <w:rsid w:val="00D42FAD"/>
    <w:rsid w:val="00D4369D"/>
    <w:rsid w:val="00D5050D"/>
    <w:rsid w:val="00D511D1"/>
    <w:rsid w:val="00D52423"/>
    <w:rsid w:val="00D53085"/>
    <w:rsid w:val="00D53CDB"/>
    <w:rsid w:val="00D646A5"/>
    <w:rsid w:val="00D6545E"/>
    <w:rsid w:val="00D67074"/>
    <w:rsid w:val="00D67AE1"/>
    <w:rsid w:val="00D76FFD"/>
    <w:rsid w:val="00D84A34"/>
    <w:rsid w:val="00D871AC"/>
    <w:rsid w:val="00D919F9"/>
    <w:rsid w:val="00D93BA6"/>
    <w:rsid w:val="00DA22BB"/>
    <w:rsid w:val="00DA36D2"/>
    <w:rsid w:val="00DA5C67"/>
    <w:rsid w:val="00DA5F73"/>
    <w:rsid w:val="00DA6A33"/>
    <w:rsid w:val="00DB209A"/>
    <w:rsid w:val="00DB3E0A"/>
    <w:rsid w:val="00DB7492"/>
    <w:rsid w:val="00DB7E5A"/>
    <w:rsid w:val="00DC0135"/>
    <w:rsid w:val="00DC50D0"/>
    <w:rsid w:val="00DD04AD"/>
    <w:rsid w:val="00DD22D3"/>
    <w:rsid w:val="00DD7FA3"/>
    <w:rsid w:val="00DE0994"/>
    <w:rsid w:val="00DE1940"/>
    <w:rsid w:val="00DE7D79"/>
    <w:rsid w:val="00DF11F9"/>
    <w:rsid w:val="00DF38A2"/>
    <w:rsid w:val="00DF4368"/>
    <w:rsid w:val="00DF4F90"/>
    <w:rsid w:val="00DF597D"/>
    <w:rsid w:val="00DF5BF6"/>
    <w:rsid w:val="00DF5C4D"/>
    <w:rsid w:val="00DF5FA8"/>
    <w:rsid w:val="00E035C0"/>
    <w:rsid w:val="00E05770"/>
    <w:rsid w:val="00E10E42"/>
    <w:rsid w:val="00E14B49"/>
    <w:rsid w:val="00E15893"/>
    <w:rsid w:val="00E17067"/>
    <w:rsid w:val="00E1774C"/>
    <w:rsid w:val="00E215D3"/>
    <w:rsid w:val="00E22D84"/>
    <w:rsid w:val="00E23C44"/>
    <w:rsid w:val="00E264F7"/>
    <w:rsid w:val="00E36111"/>
    <w:rsid w:val="00E36DE5"/>
    <w:rsid w:val="00E53D42"/>
    <w:rsid w:val="00E609E0"/>
    <w:rsid w:val="00E62F15"/>
    <w:rsid w:val="00E7120D"/>
    <w:rsid w:val="00E729CF"/>
    <w:rsid w:val="00E72BA9"/>
    <w:rsid w:val="00E73BCE"/>
    <w:rsid w:val="00E77180"/>
    <w:rsid w:val="00E83AFD"/>
    <w:rsid w:val="00E844F5"/>
    <w:rsid w:val="00E861EE"/>
    <w:rsid w:val="00E91879"/>
    <w:rsid w:val="00EA6C30"/>
    <w:rsid w:val="00EA7177"/>
    <w:rsid w:val="00EB1960"/>
    <w:rsid w:val="00EB4B12"/>
    <w:rsid w:val="00EC026B"/>
    <w:rsid w:val="00EC0503"/>
    <w:rsid w:val="00EC2B29"/>
    <w:rsid w:val="00EC6D86"/>
    <w:rsid w:val="00ED1CC9"/>
    <w:rsid w:val="00ED260E"/>
    <w:rsid w:val="00EE139C"/>
    <w:rsid w:val="00EE35BD"/>
    <w:rsid w:val="00EE5E17"/>
    <w:rsid w:val="00EF0A2B"/>
    <w:rsid w:val="00EF146B"/>
    <w:rsid w:val="00EF2A07"/>
    <w:rsid w:val="00EF357F"/>
    <w:rsid w:val="00EF63CA"/>
    <w:rsid w:val="00EF7BC3"/>
    <w:rsid w:val="00F01DFD"/>
    <w:rsid w:val="00F070E9"/>
    <w:rsid w:val="00F16259"/>
    <w:rsid w:val="00F21301"/>
    <w:rsid w:val="00F2130C"/>
    <w:rsid w:val="00F27984"/>
    <w:rsid w:val="00F3240C"/>
    <w:rsid w:val="00F379DA"/>
    <w:rsid w:val="00F451FD"/>
    <w:rsid w:val="00F45B8E"/>
    <w:rsid w:val="00F50A6A"/>
    <w:rsid w:val="00F61570"/>
    <w:rsid w:val="00F615CE"/>
    <w:rsid w:val="00F6326F"/>
    <w:rsid w:val="00F670DB"/>
    <w:rsid w:val="00F7221A"/>
    <w:rsid w:val="00F7609E"/>
    <w:rsid w:val="00F771F2"/>
    <w:rsid w:val="00F850FE"/>
    <w:rsid w:val="00F91303"/>
    <w:rsid w:val="00F92553"/>
    <w:rsid w:val="00F96419"/>
    <w:rsid w:val="00F96A32"/>
    <w:rsid w:val="00F97382"/>
    <w:rsid w:val="00F975E7"/>
    <w:rsid w:val="00F97732"/>
    <w:rsid w:val="00FA458C"/>
    <w:rsid w:val="00FA4EEE"/>
    <w:rsid w:val="00FB0225"/>
    <w:rsid w:val="00FB09B8"/>
    <w:rsid w:val="00FB155F"/>
    <w:rsid w:val="00FB41B7"/>
    <w:rsid w:val="00FB5A0C"/>
    <w:rsid w:val="00FC23CF"/>
    <w:rsid w:val="00FC6D45"/>
    <w:rsid w:val="00FC6F0C"/>
    <w:rsid w:val="00FC77A6"/>
    <w:rsid w:val="00FD00CF"/>
    <w:rsid w:val="00FD2256"/>
    <w:rsid w:val="00FD2E41"/>
    <w:rsid w:val="00FD6433"/>
    <w:rsid w:val="00FD6966"/>
    <w:rsid w:val="00FE071F"/>
    <w:rsid w:val="00FF0A88"/>
    <w:rsid w:val="00FF28BE"/>
    <w:rsid w:val="00FF303C"/>
    <w:rsid w:val="00FF58D9"/>
    <w:rsid w:val="0F9DBADD"/>
    <w:rsid w:val="12EA1369"/>
    <w:rsid w:val="168DB248"/>
    <w:rsid w:val="18F71413"/>
    <w:rsid w:val="19ACBDF7"/>
    <w:rsid w:val="1ADDBF39"/>
    <w:rsid w:val="1FE5D8E3"/>
    <w:rsid w:val="310EF9A4"/>
    <w:rsid w:val="32AE5104"/>
    <w:rsid w:val="360460D0"/>
    <w:rsid w:val="3A2A834A"/>
    <w:rsid w:val="3A63729B"/>
    <w:rsid w:val="3DA27738"/>
    <w:rsid w:val="428190E4"/>
    <w:rsid w:val="45FB4B60"/>
    <w:rsid w:val="4B050DC3"/>
    <w:rsid w:val="57B2C592"/>
    <w:rsid w:val="5DAD1F3B"/>
    <w:rsid w:val="6335D527"/>
    <w:rsid w:val="68CC809B"/>
    <w:rsid w:val="7088386D"/>
    <w:rsid w:val="7323BB5C"/>
    <w:rsid w:val="735082BA"/>
    <w:rsid w:val="7AB4F16B"/>
    <w:rsid w:val="7BCFCFFB"/>
    <w:rsid w:val="7E8825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68D8D"/>
  <w15:chartTrackingRefBased/>
  <w15:docId w15:val="{94989583-B3B7-494C-BC26-06E68656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0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C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561E15"/>
    <w:pPr>
      <w:ind w:left="720"/>
      <w:contextualSpacing/>
    </w:pPr>
  </w:style>
  <w:style w:type="paragraph" w:styleId="Title">
    <w:name w:val="Title"/>
    <w:basedOn w:val="Normal"/>
    <w:next w:val="Normal"/>
    <w:link w:val="TitleChar"/>
    <w:uiPriority w:val="1"/>
    <w:qFormat/>
    <w:rsid w:val="00F63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F6326F"/>
    <w:rPr>
      <w:rFonts w:asciiTheme="majorHAnsi" w:eastAsiaTheme="majorEastAsia" w:hAnsiTheme="majorHAnsi" w:cstheme="majorBidi"/>
      <w:spacing w:val="-10"/>
      <w:kern w:val="28"/>
      <w:sz w:val="56"/>
      <w:szCs w:val="56"/>
    </w:rPr>
  </w:style>
  <w:style w:type="character" w:customStyle="1" w:styleId="ListParagraphChar">
    <w:name w:val="List Paragraph Char"/>
    <w:basedOn w:val="DefaultParagraphFont"/>
    <w:link w:val="ListParagraph"/>
    <w:uiPriority w:val="34"/>
    <w:locked/>
    <w:rsid w:val="002F1C81"/>
  </w:style>
  <w:style w:type="paragraph" w:styleId="Subtitle">
    <w:name w:val="Subtitle"/>
    <w:basedOn w:val="Normal"/>
    <w:link w:val="SubtitleChar"/>
    <w:uiPriority w:val="4"/>
    <w:qFormat/>
    <w:rsid w:val="00715FC9"/>
    <w:pPr>
      <w:spacing w:after="0" w:line="276" w:lineRule="auto"/>
      <w:contextualSpacing/>
    </w:pPr>
    <w:rPr>
      <w:rFonts w:eastAsia="Times New Roman" w:cs="Times New Roman"/>
      <w:b/>
      <w:color w:val="FFFFFF" w:themeColor="background1"/>
      <w:sz w:val="72"/>
    </w:rPr>
  </w:style>
  <w:style w:type="character" w:customStyle="1" w:styleId="SubtitleChar">
    <w:name w:val="Subtitle Char"/>
    <w:basedOn w:val="DefaultParagraphFont"/>
    <w:link w:val="Subtitle"/>
    <w:uiPriority w:val="4"/>
    <w:rsid w:val="00715FC9"/>
    <w:rPr>
      <w:rFonts w:eastAsia="Times New Roman" w:cs="Times New Roman"/>
      <w:b/>
      <w:color w:val="FFFFFF" w:themeColor="background1"/>
      <w:sz w:val="72"/>
    </w:rPr>
  </w:style>
  <w:style w:type="character" w:customStyle="1" w:styleId="cbl">
    <w:name w:val="cbl"/>
    <w:basedOn w:val="DefaultParagraphFont"/>
    <w:rsid w:val="00EE139C"/>
  </w:style>
  <w:style w:type="character" w:styleId="Hyperlink">
    <w:name w:val="Hyperlink"/>
    <w:basedOn w:val="DefaultParagraphFont"/>
    <w:uiPriority w:val="99"/>
    <w:unhideWhenUsed/>
    <w:rsid w:val="00EE139C"/>
    <w:rPr>
      <w:color w:val="0000FF"/>
      <w:u w:val="single"/>
    </w:rPr>
  </w:style>
  <w:style w:type="character" w:customStyle="1" w:styleId="bpostext">
    <w:name w:val="b_postext"/>
    <w:basedOn w:val="DefaultParagraphFont"/>
    <w:rsid w:val="00EE139C"/>
  </w:style>
  <w:style w:type="paragraph" w:styleId="NormalWeb">
    <w:name w:val="Normal (Web)"/>
    <w:basedOn w:val="Normal"/>
    <w:uiPriority w:val="99"/>
    <w:unhideWhenUsed/>
    <w:rsid w:val="0064788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33281"/>
    <w:rPr>
      <w:color w:val="605E5C"/>
      <w:shd w:val="clear" w:color="auto" w:fill="E1DFDD"/>
    </w:rPr>
  </w:style>
  <w:style w:type="character" w:customStyle="1" w:styleId="Heading2Char">
    <w:name w:val="Heading 2 Char"/>
    <w:basedOn w:val="DefaultParagraphFont"/>
    <w:link w:val="Heading2"/>
    <w:uiPriority w:val="9"/>
    <w:rsid w:val="003818F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143A8"/>
    <w:rPr>
      <w:sz w:val="16"/>
      <w:szCs w:val="16"/>
    </w:rPr>
  </w:style>
  <w:style w:type="paragraph" w:styleId="CommentText">
    <w:name w:val="annotation text"/>
    <w:basedOn w:val="Normal"/>
    <w:link w:val="CommentTextChar"/>
    <w:uiPriority w:val="99"/>
    <w:semiHidden/>
    <w:unhideWhenUsed/>
    <w:rsid w:val="00C143A8"/>
    <w:pPr>
      <w:spacing w:line="240" w:lineRule="auto"/>
    </w:pPr>
    <w:rPr>
      <w:sz w:val="20"/>
      <w:szCs w:val="20"/>
    </w:rPr>
  </w:style>
  <w:style w:type="character" w:customStyle="1" w:styleId="CommentTextChar">
    <w:name w:val="Comment Text Char"/>
    <w:basedOn w:val="DefaultParagraphFont"/>
    <w:link w:val="CommentText"/>
    <w:uiPriority w:val="99"/>
    <w:semiHidden/>
    <w:rsid w:val="00C143A8"/>
    <w:rPr>
      <w:sz w:val="20"/>
      <w:szCs w:val="20"/>
    </w:rPr>
  </w:style>
  <w:style w:type="paragraph" w:styleId="CommentSubject">
    <w:name w:val="annotation subject"/>
    <w:basedOn w:val="CommentText"/>
    <w:next w:val="CommentText"/>
    <w:link w:val="CommentSubjectChar"/>
    <w:uiPriority w:val="99"/>
    <w:semiHidden/>
    <w:unhideWhenUsed/>
    <w:rsid w:val="00C143A8"/>
    <w:rPr>
      <w:b/>
      <w:bCs/>
    </w:rPr>
  </w:style>
  <w:style w:type="character" w:customStyle="1" w:styleId="CommentSubjectChar">
    <w:name w:val="Comment Subject Char"/>
    <w:basedOn w:val="CommentTextChar"/>
    <w:link w:val="CommentSubject"/>
    <w:uiPriority w:val="99"/>
    <w:semiHidden/>
    <w:rsid w:val="00C143A8"/>
    <w:rPr>
      <w:b/>
      <w:bCs/>
      <w:sz w:val="20"/>
      <w:szCs w:val="20"/>
    </w:rPr>
  </w:style>
  <w:style w:type="paragraph" w:styleId="BalloonText">
    <w:name w:val="Balloon Text"/>
    <w:basedOn w:val="Normal"/>
    <w:link w:val="BalloonTextChar"/>
    <w:uiPriority w:val="99"/>
    <w:semiHidden/>
    <w:unhideWhenUsed/>
    <w:rsid w:val="00C143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43A8"/>
    <w:rPr>
      <w:rFonts w:ascii="Times New Roman" w:hAnsi="Times New Roman" w:cs="Times New Roman"/>
      <w:sz w:val="18"/>
      <w:szCs w:val="18"/>
    </w:rPr>
  </w:style>
  <w:style w:type="paragraph" w:styleId="TOCHeading">
    <w:name w:val="TOC Heading"/>
    <w:basedOn w:val="Heading1"/>
    <w:next w:val="Normal"/>
    <w:uiPriority w:val="39"/>
    <w:unhideWhenUsed/>
    <w:qFormat/>
    <w:rsid w:val="00394B30"/>
    <w:pPr>
      <w:outlineLvl w:val="9"/>
    </w:pPr>
  </w:style>
  <w:style w:type="paragraph" w:styleId="TOC1">
    <w:name w:val="toc 1"/>
    <w:basedOn w:val="Normal"/>
    <w:next w:val="Normal"/>
    <w:autoRedefine/>
    <w:uiPriority w:val="39"/>
    <w:unhideWhenUsed/>
    <w:rsid w:val="00394B30"/>
    <w:pPr>
      <w:spacing w:after="100"/>
    </w:pPr>
  </w:style>
  <w:style w:type="paragraph" w:styleId="TOC2">
    <w:name w:val="toc 2"/>
    <w:basedOn w:val="Normal"/>
    <w:next w:val="Normal"/>
    <w:autoRedefine/>
    <w:uiPriority w:val="39"/>
    <w:unhideWhenUsed/>
    <w:rsid w:val="00394B30"/>
    <w:pPr>
      <w:spacing w:after="100"/>
      <w:ind w:left="220"/>
    </w:pPr>
  </w:style>
  <w:style w:type="table" w:styleId="TableGrid">
    <w:name w:val="Table Grid"/>
    <w:basedOn w:val="TableNormal"/>
    <w:uiPriority w:val="39"/>
    <w:rsid w:val="00533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3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886"/>
  </w:style>
  <w:style w:type="paragraph" w:styleId="Footer">
    <w:name w:val="footer"/>
    <w:basedOn w:val="Normal"/>
    <w:link w:val="FooterChar"/>
    <w:uiPriority w:val="99"/>
    <w:unhideWhenUsed/>
    <w:rsid w:val="00343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886"/>
  </w:style>
  <w:style w:type="paragraph" w:styleId="Revision">
    <w:name w:val="Revision"/>
    <w:hidden/>
    <w:uiPriority w:val="99"/>
    <w:semiHidden/>
    <w:rsid w:val="00B27219"/>
    <w:pPr>
      <w:spacing w:after="0" w:line="240" w:lineRule="auto"/>
    </w:pPr>
  </w:style>
  <w:style w:type="character" w:customStyle="1" w:styleId="Heading3Char">
    <w:name w:val="Heading 3 Char"/>
    <w:basedOn w:val="DefaultParagraphFont"/>
    <w:link w:val="Heading3"/>
    <w:uiPriority w:val="9"/>
    <w:rsid w:val="0036008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4096"/>
    <w:pPr>
      <w:spacing w:after="100"/>
      <w:ind w:left="440"/>
    </w:pPr>
  </w:style>
  <w:style w:type="character" w:customStyle="1" w:styleId="normaltextrun">
    <w:name w:val="normaltextrun"/>
    <w:basedOn w:val="DefaultParagraphFont"/>
    <w:rsid w:val="003D0D52"/>
  </w:style>
  <w:style w:type="paragraph" w:customStyle="1" w:styleId="paragraph">
    <w:name w:val="paragraph"/>
    <w:basedOn w:val="Normal"/>
    <w:rsid w:val="003D0D5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3D0D52"/>
  </w:style>
  <w:style w:type="character" w:styleId="FollowedHyperlink">
    <w:name w:val="FollowedHyperlink"/>
    <w:basedOn w:val="DefaultParagraphFont"/>
    <w:uiPriority w:val="99"/>
    <w:semiHidden/>
    <w:unhideWhenUsed/>
    <w:rsid w:val="00BD70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307">
      <w:bodyDiv w:val="1"/>
      <w:marLeft w:val="0"/>
      <w:marRight w:val="0"/>
      <w:marTop w:val="0"/>
      <w:marBottom w:val="0"/>
      <w:divBdr>
        <w:top w:val="none" w:sz="0" w:space="0" w:color="auto"/>
        <w:left w:val="none" w:sz="0" w:space="0" w:color="auto"/>
        <w:bottom w:val="none" w:sz="0" w:space="0" w:color="auto"/>
        <w:right w:val="none" w:sz="0" w:space="0" w:color="auto"/>
      </w:divBdr>
    </w:div>
    <w:div w:id="49698863">
      <w:bodyDiv w:val="1"/>
      <w:marLeft w:val="0"/>
      <w:marRight w:val="0"/>
      <w:marTop w:val="0"/>
      <w:marBottom w:val="0"/>
      <w:divBdr>
        <w:top w:val="none" w:sz="0" w:space="0" w:color="auto"/>
        <w:left w:val="none" w:sz="0" w:space="0" w:color="auto"/>
        <w:bottom w:val="none" w:sz="0" w:space="0" w:color="auto"/>
        <w:right w:val="none" w:sz="0" w:space="0" w:color="auto"/>
      </w:divBdr>
      <w:divsChild>
        <w:div w:id="367726686">
          <w:marLeft w:val="1080"/>
          <w:marRight w:val="0"/>
          <w:marTop w:val="100"/>
          <w:marBottom w:val="0"/>
          <w:divBdr>
            <w:top w:val="none" w:sz="0" w:space="0" w:color="auto"/>
            <w:left w:val="none" w:sz="0" w:space="0" w:color="auto"/>
            <w:bottom w:val="none" w:sz="0" w:space="0" w:color="auto"/>
            <w:right w:val="none" w:sz="0" w:space="0" w:color="auto"/>
          </w:divBdr>
        </w:div>
        <w:div w:id="508914529">
          <w:marLeft w:val="1080"/>
          <w:marRight w:val="0"/>
          <w:marTop w:val="100"/>
          <w:marBottom w:val="0"/>
          <w:divBdr>
            <w:top w:val="none" w:sz="0" w:space="0" w:color="auto"/>
            <w:left w:val="none" w:sz="0" w:space="0" w:color="auto"/>
            <w:bottom w:val="none" w:sz="0" w:space="0" w:color="auto"/>
            <w:right w:val="none" w:sz="0" w:space="0" w:color="auto"/>
          </w:divBdr>
        </w:div>
        <w:div w:id="1749424163">
          <w:marLeft w:val="1080"/>
          <w:marRight w:val="0"/>
          <w:marTop w:val="100"/>
          <w:marBottom w:val="0"/>
          <w:divBdr>
            <w:top w:val="none" w:sz="0" w:space="0" w:color="auto"/>
            <w:left w:val="none" w:sz="0" w:space="0" w:color="auto"/>
            <w:bottom w:val="none" w:sz="0" w:space="0" w:color="auto"/>
            <w:right w:val="none" w:sz="0" w:space="0" w:color="auto"/>
          </w:divBdr>
        </w:div>
      </w:divsChild>
    </w:div>
    <w:div w:id="67458154">
      <w:bodyDiv w:val="1"/>
      <w:marLeft w:val="0"/>
      <w:marRight w:val="0"/>
      <w:marTop w:val="0"/>
      <w:marBottom w:val="0"/>
      <w:divBdr>
        <w:top w:val="none" w:sz="0" w:space="0" w:color="auto"/>
        <w:left w:val="none" w:sz="0" w:space="0" w:color="auto"/>
        <w:bottom w:val="none" w:sz="0" w:space="0" w:color="auto"/>
        <w:right w:val="none" w:sz="0" w:space="0" w:color="auto"/>
      </w:divBdr>
      <w:divsChild>
        <w:div w:id="581717816">
          <w:marLeft w:val="446"/>
          <w:marRight w:val="0"/>
          <w:marTop w:val="0"/>
          <w:marBottom w:val="0"/>
          <w:divBdr>
            <w:top w:val="none" w:sz="0" w:space="0" w:color="auto"/>
            <w:left w:val="none" w:sz="0" w:space="0" w:color="auto"/>
            <w:bottom w:val="none" w:sz="0" w:space="0" w:color="auto"/>
            <w:right w:val="none" w:sz="0" w:space="0" w:color="auto"/>
          </w:divBdr>
        </w:div>
        <w:div w:id="740443388">
          <w:marLeft w:val="446"/>
          <w:marRight w:val="0"/>
          <w:marTop w:val="0"/>
          <w:marBottom w:val="0"/>
          <w:divBdr>
            <w:top w:val="none" w:sz="0" w:space="0" w:color="auto"/>
            <w:left w:val="none" w:sz="0" w:space="0" w:color="auto"/>
            <w:bottom w:val="none" w:sz="0" w:space="0" w:color="auto"/>
            <w:right w:val="none" w:sz="0" w:space="0" w:color="auto"/>
          </w:divBdr>
        </w:div>
        <w:div w:id="750351517">
          <w:marLeft w:val="446"/>
          <w:marRight w:val="0"/>
          <w:marTop w:val="0"/>
          <w:marBottom w:val="0"/>
          <w:divBdr>
            <w:top w:val="none" w:sz="0" w:space="0" w:color="auto"/>
            <w:left w:val="none" w:sz="0" w:space="0" w:color="auto"/>
            <w:bottom w:val="none" w:sz="0" w:space="0" w:color="auto"/>
            <w:right w:val="none" w:sz="0" w:space="0" w:color="auto"/>
          </w:divBdr>
        </w:div>
        <w:div w:id="847789210">
          <w:marLeft w:val="446"/>
          <w:marRight w:val="0"/>
          <w:marTop w:val="0"/>
          <w:marBottom w:val="0"/>
          <w:divBdr>
            <w:top w:val="none" w:sz="0" w:space="0" w:color="auto"/>
            <w:left w:val="none" w:sz="0" w:space="0" w:color="auto"/>
            <w:bottom w:val="none" w:sz="0" w:space="0" w:color="auto"/>
            <w:right w:val="none" w:sz="0" w:space="0" w:color="auto"/>
          </w:divBdr>
        </w:div>
        <w:div w:id="1621567782">
          <w:marLeft w:val="446"/>
          <w:marRight w:val="0"/>
          <w:marTop w:val="0"/>
          <w:marBottom w:val="0"/>
          <w:divBdr>
            <w:top w:val="none" w:sz="0" w:space="0" w:color="auto"/>
            <w:left w:val="none" w:sz="0" w:space="0" w:color="auto"/>
            <w:bottom w:val="none" w:sz="0" w:space="0" w:color="auto"/>
            <w:right w:val="none" w:sz="0" w:space="0" w:color="auto"/>
          </w:divBdr>
        </w:div>
      </w:divsChild>
    </w:div>
    <w:div w:id="411239694">
      <w:bodyDiv w:val="1"/>
      <w:marLeft w:val="0"/>
      <w:marRight w:val="0"/>
      <w:marTop w:val="0"/>
      <w:marBottom w:val="0"/>
      <w:divBdr>
        <w:top w:val="none" w:sz="0" w:space="0" w:color="auto"/>
        <w:left w:val="none" w:sz="0" w:space="0" w:color="auto"/>
        <w:bottom w:val="none" w:sz="0" w:space="0" w:color="auto"/>
        <w:right w:val="none" w:sz="0" w:space="0" w:color="auto"/>
      </w:divBdr>
    </w:div>
    <w:div w:id="489715702">
      <w:bodyDiv w:val="1"/>
      <w:marLeft w:val="0"/>
      <w:marRight w:val="0"/>
      <w:marTop w:val="0"/>
      <w:marBottom w:val="0"/>
      <w:divBdr>
        <w:top w:val="none" w:sz="0" w:space="0" w:color="auto"/>
        <w:left w:val="none" w:sz="0" w:space="0" w:color="auto"/>
        <w:bottom w:val="none" w:sz="0" w:space="0" w:color="auto"/>
        <w:right w:val="none" w:sz="0" w:space="0" w:color="auto"/>
      </w:divBdr>
      <w:divsChild>
        <w:div w:id="99567273">
          <w:marLeft w:val="0"/>
          <w:marRight w:val="0"/>
          <w:marTop w:val="0"/>
          <w:marBottom w:val="0"/>
          <w:divBdr>
            <w:top w:val="none" w:sz="0" w:space="0" w:color="auto"/>
            <w:left w:val="none" w:sz="0" w:space="0" w:color="auto"/>
            <w:bottom w:val="none" w:sz="0" w:space="0" w:color="auto"/>
            <w:right w:val="none" w:sz="0" w:space="0" w:color="auto"/>
          </w:divBdr>
        </w:div>
        <w:div w:id="1622422734">
          <w:marLeft w:val="0"/>
          <w:marRight w:val="0"/>
          <w:marTop w:val="0"/>
          <w:marBottom w:val="0"/>
          <w:divBdr>
            <w:top w:val="none" w:sz="0" w:space="0" w:color="auto"/>
            <w:left w:val="none" w:sz="0" w:space="0" w:color="auto"/>
            <w:bottom w:val="none" w:sz="0" w:space="0" w:color="auto"/>
            <w:right w:val="none" w:sz="0" w:space="0" w:color="auto"/>
          </w:divBdr>
        </w:div>
        <w:div w:id="1821073272">
          <w:marLeft w:val="0"/>
          <w:marRight w:val="0"/>
          <w:marTop w:val="0"/>
          <w:marBottom w:val="0"/>
          <w:divBdr>
            <w:top w:val="none" w:sz="0" w:space="0" w:color="auto"/>
            <w:left w:val="none" w:sz="0" w:space="0" w:color="auto"/>
            <w:bottom w:val="none" w:sz="0" w:space="0" w:color="auto"/>
            <w:right w:val="none" w:sz="0" w:space="0" w:color="auto"/>
          </w:divBdr>
        </w:div>
      </w:divsChild>
    </w:div>
    <w:div w:id="511720497">
      <w:bodyDiv w:val="1"/>
      <w:marLeft w:val="0"/>
      <w:marRight w:val="0"/>
      <w:marTop w:val="0"/>
      <w:marBottom w:val="0"/>
      <w:divBdr>
        <w:top w:val="none" w:sz="0" w:space="0" w:color="auto"/>
        <w:left w:val="none" w:sz="0" w:space="0" w:color="auto"/>
        <w:bottom w:val="none" w:sz="0" w:space="0" w:color="auto"/>
        <w:right w:val="none" w:sz="0" w:space="0" w:color="auto"/>
      </w:divBdr>
    </w:div>
    <w:div w:id="514344348">
      <w:bodyDiv w:val="1"/>
      <w:marLeft w:val="0"/>
      <w:marRight w:val="0"/>
      <w:marTop w:val="0"/>
      <w:marBottom w:val="0"/>
      <w:divBdr>
        <w:top w:val="none" w:sz="0" w:space="0" w:color="auto"/>
        <w:left w:val="none" w:sz="0" w:space="0" w:color="auto"/>
        <w:bottom w:val="none" w:sz="0" w:space="0" w:color="auto"/>
        <w:right w:val="none" w:sz="0" w:space="0" w:color="auto"/>
      </w:divBdr>
    </w:div>
    <w:div w:id="615989390">
      <w:bodyDiv w:val="1"/>
      <w:marLeft w:val="0"/>
      <w:marRight w:val="0"/>
      <w:marTop w:val="0"/>
      <w:marBottom w:val="0"/>
      <w:divBdr>
        <w:top w:val="none" w:sz="0" w:space="0" w:color="auto"/>
        <w:left w:val="none" w:sz="0" w:space="0" w:color="auto"/>
        <w:bottom w:val="none" w:sz="0" w:space="0" w:color="auto"/>
        <w:right w:val="none" w:sz="0" w:space="0" w:color="auto"/>
      </w:divBdr>
    </w:div>
    <w:div w:id="754060020">
      <w:bodyDiv w:val="1"/>
      <w:marLeft w:val="0"/>
      <w:marRight w:val="0"/>
      <w:marTop w:val="0"/>
      <w:marBottom w:val="0"/>
      <w:divBdr>
        <w:top w:val="none" w:sz="0" w:space="0" w:color="auto"/>
        <w:left w:val="none" w:sz="0" w:space="0" w:color="auto"/>
        <w:bottom w:val="none" w:sz="0" w:space="0" w:color="auto"/>
        <w:right w:val="none" w:sz="0" w:space="0" w:color="auto"/>
      </w:divBdr>
      <w:divsChild>
        <w:div w:id="51007146">
          <w:marLeft w:val="274"/>
          <w:marRight w:val="0"/>
          <w:marTop w:val="0"/>
          <w:marBottom w:val="0"/>
          <w:divBdr>
            <w:top w:val="none" w:sz="0" w:space="0" w:color="auto"/>
            <w:left w:val="none" w:sz="0" w:space="0" w:color="auto"/>
            <w:bottom w:val="none" w:sz="0" w:space="0" w:color="auto"/>
            <w:right w:val="none" w:sz="0" w:space="0" w:color="auto"/>
          </w:divBdr>
        </w:div>
        <w:div w:id="1049375919">
          <w:marLeft w:val="274"/>
          <w:marRight w:val="0"/>
          <w:marTop w:val="0"/>
          <w:marBottom w:val="0"/>
          <w:divBdr>
            <w:top w:val="none" w:sz="0" w:space="0" w:color="auto"/>
            <w:left w:val="none" w:sz="0" w:space="0" w:color="auto"/>
            <w:bottom w:val="none" w:sz="0" w:space="0" w:color="auto"/>
            <w:right w:val="none" w:sz="0" w:space="0" w:color="auto"/>
          </w:divBdr>
        </w:div>
        <w:div w:id="1056853969">
          <w:marLeft w:val="274"/>
          <w:marRight w:val="0"/>
          <w:marTop w:val="0"/>
          <w:marBottom w:val="0"/>
          <w:divBdr>
            <w:top w:val="none" w:sz="0" w:space="0" w:color="auto"/>
            <w:left w:val="none" w:sz="0" w:space="0" w:color="auto"/>
            <w:bottom w:val="none" w:sz="0" w:space="0" w:color="auto"/>
            <w:right w:val="none" w:sz="0" w:space="0" w:color="auto"/>
          </w:divBdr>
        </w:div>
        <w:div w:id="1117027566">
          <w:marLeft w:val="274"/>
          <w:marRight w:val="0"/>
          <w:marTop w:val="0"/>
          <w:marBottom w:val="0"/>
          <w:divBdr>
            <w:top w:val="none" w:sz="0" w:space="0" w:color="auto"/>
            <w:left w:val="none" w:sz="0" w:space="0" w:color="auto"/>
            <w:bottom w:val="none" w:sz="0" w:space="0" w:color="auto"/>
            <w:right w:val="none" w:sz="0" w:space="0" w:color="auto"/>
          </w:divBdr>
        </w:div>
        <w:div w:id="1306278776">
          <w:marLeft w:val="274"/>
          <w:marRight w:val="0"/>
          <w:marTop w:val="0"/>
          <w:marBottom w:val="0"/>
          <w:divBdr>
            <w:top w:val="none" w:sz="0" w:space="0" w:color="auto"/>
            <w:left w:val="none" w:sz="0" w:space="0" w:color="auto"/>
            <w:bottom w:val="none" w:sz="0" w:space="0" w:color="auto"/>
            <w:right w:val="none" w:sz="0" w:space="0" w:color="auto"/>
          </w:divBdr>
        </w:div>
        <w:div w:id="1545293134">
          <w:marLeft w:val="274"/>
          <w:marRight w:val="0"/>
          <w:marTop w:val="0"/>
          <w:marBottom w:val="0"/>
          <w:divBdr>
            <w:top w:val="none" w:sz="0" w:space="0" w:color="auto"/>
            <w:left w:val="none" w:sz="0" w:space="0" w:color="auto"/>
            <w:bottom w:val="none" w:sz="0" w:space="0" w:color="auto"/>
            <w:right w:val="none" w:sz="0" w:space="0" w:color="auto"/>
          </w:divBdr>
        </w:div>
        <w:div w:id="1623686319">
          <w:marLeft w:val="274"/>
          <w:marRight w:val="0"/>
          <w:marTop w:val="0"/>
          <w:marBottom w:val="0"/>
          <w:divBdr>
            <w:top w:val="none" w:sz="0" w:space="0" w:color="auto"/>
            <w:left w:val="none" w:sz="0" w:space="0" w:color="auto"/>
            <w:bottom w:val="none" w:sz="0" w:space="0" w:color="auto"/>
            <w:right w:val="none" w:sz="0" w:space="0" w:color="auto"/>
          </w:divBdr>
        </w:div>
        <w:div w:id="1647584874">
          <w:marLeft w:val="274"/>
          <w:marRight w:val="0"/>
          <w:marTop w:val="0"/>
          <w:marBottom w:val="0"/>
          <w:divBdr>
            <w:top w:val="none" w:sz="0" w:space="0" w:color="auto"/>
            <w:left w:val="none" w:sz="0" w:space="0" w:color="auto"/>
            <w:bottom w:val="none" w:sz="0" w:space="0" w:color="auto"/>
            <w:right w:val="none" w:sz="0" w:space="0" w:color="auto"/>
          </w:divBdr>
        </w:div>
      </w:divsChild>
    </w:div>
    <w:div w:id="755632068">
      <w:bodyDiv w:val="1"/>
      <w:marLeft w:val="0"/>
      <w:marRight w:val="0"/>
      <w:marTop w:val="0"/>
      <w:marBottom w:val="0"/>
      <w:divBdr>
        <w:top w:val="none" w:sz="0" w:space="0" w:color="auto"/>
        <w:left w:val="none" w:sz="0" w:space="0" w:color="auto"/>
        <w:bottom w:val="none" w:sz="0" w:space="0" w:color="auto"/>
        <w:right w:val="none" w:sz="0" w:space="0" w:color="auto"/>
      </w:divBdr>
      <w:divsChild>
        <w:div w:id="468910790">
          <w:marLeft w:val="1080"/>
          <w:marRight w:val="0"/>
          <w:marTop w:val="100"/>
          <w:marBottom w:val="0"/>
          <w:divBdr>
            <w:top w:val="none" w:sz="0" w:space="0" w:color="auto"/>
            <w:left w:val="none" w:sz="0" w:space="0" w:color="auto"/>
            <w:bottom w:val="none" w:sz="0" w:space="0" w:color="auto"/>
            <w:right w:val="none" w:sz="0" w:space="0" w:color="auto"/>
          </w:divBdr>
        </w:div>
        <w:div w:id="1053235745">
          <w:marLeft w:val="1080"/>
          <w:marRight w:val="0"/>
          <w:marTop w:val="100"/>
          <w:marBottom w:val="0"/>
          <w:divBdr>
            <w:top w:val="none" w:sz="0" w:space="0" w:color="auto"/>
            <w:left w:val="none" w:sz="0" w:space="0" w:color="auto"/>
            <w:bottom w:val="none" w:sz="0" w:space="0" w:color="auto"/>
            <w:right w:val="none" w:sz="0" w:space="0" w:color="auto"/>
          </w:divBdr>
        </w:div>
        <w:div w:id="1788936787">
          <w:marLeft w:val="1080"/>
          <w:marRight w:val="0"/>
          <w:marTop w:val="100"/>
          <w:marBottom w:val="0"/>
          <w:divBdr>
            <w:top w:val="none" w:sz="0" w:space="0" w:color="auto"/>
            <w:left w:val="none" w:sz="0" w:space="0" w:color="auto"/>
            <w:bottom w:val="none" w:sz="0" w:space="0" w:color="auto"/>
            <w:right w:val="none" w:sz="0" w:space="0" w:color="auto"/>
          </w:divBdr>
        </w:div>
      </w:divsChild>
    </w:div>
    <w:div w:id="1129861408">
      <w:bodyDiv w:val="1"/>
      <w:marLeft w:val="0"/>
      <w:marRight w:val="0"/>
      <w:marTop w:val="0"/>
      <w:marBottom w:val="0"/>
      <w:divBdr>
        <w:top w:val="none" w:sz="0" w:space="0" w:color="auto"/>
        <w:left w:val="none" w:sz="0" w:space="0" w:color="auto"/>
        <w:bottom w:val="none" w:sz="0" w:space="0" w:color="auto"/>
        <w:right w:val="none" w:sz="0" w:space="0" w:color="auto"/>
      </w:divBdr>
    </w:div>
    <w:div w:id="1184395046">
      <w:bodyDiv w:val="1"/>
      <w:marLeft w:val="0"/>
      <w:marRight w:val="0"/>
      <w:marTop w:val="0"/>
      <w:marBottom w:val="0"/>
      <w:divBdr>
        <w:top w:val="none" w:sz="0" w:space="0" w:color="auto"/>
        <w:left w:val="none" w:sz="0" w:space="0" w:color="auto"/>
        <w:bottom w:val="none" w:sz="0" w:space="0" w:color="auto"/>
        <w:right w:val="none" w:sz="0" w:space="0" w:color="auto"/>
      </w:divBdr>
    </w:div>
    <w:div w:id="1220282574">
      <w:bodyDiv w:val="1"/>
      <w:marLeft w:val="0"/>
      <w:marRight w:val="0"/>
      <w:marTop w:val="0"/>
      <w:marBottom w:val="0"/>
      <w:divBdr>
        <w:top w:val="none" w:sz="0" w:space="0" w:color="auto"/>
        <w:left w:val="none" w:sz="0" w:space="0" w:color="auto"/>
        <w:bottom w:val="none" w:sz="0" w:space="0" w:color="auto"/>
        <w:right w:val="none" w:sz="0" w:space="0" w:color="auto"/>
      </w:divBdr>
    </w:div>
    <w:div w:id="1250234721">
      <w:bodyDiv w:val="1"/>
      <w:marLeft w:val="0"/>
      <w:marRight w:val="0"/>
      <w:marTop w:val="0"/>
      <w:marBottom w:val="0"/>
      <w:divBdr>
        <w:top w:val="none" w:sz="0" w:space="0" w:color="auto"/>
        <w:left w:val="none" w:sz="0" w:space="0" w:color="auto"/>
        <w:bottom w:val="none" w:sz="0" w:space="0" w:color="auto"/>
        <w:right w:val="none" w:sz="0" w:space="0" w:color="auto"/>
      </w:divBdr>
      <w:divsChild>
        <w:div w:id="467743964">
          <w:marLeft w:val="274"/>
          <w:marRight w:val="0"/>
          <w:marTop w:val="0"/>
          <w:marBottom w:val="0"/>
          <w:divBdr>
            <w:top w:val="none" w:sz="0" w:space="0" w:color="auto"/>
            <w:left w:val="none" w:sz="0" w:space="0" w:color="auto"/>
            <w:bottom w:val="none" w:sz="0" w:space="0" w:color="auto"/>
            <w:right w:val="none" w:sz="0" w:space="0" w:color="auto"/>
          </w:divBdr>
        </w:div>
        <w:div w:id="665669176">
          <w:marLeft w:val="274"/>
          <w:marRight w:val="0"/>
          <w:marTop w:val="0"/>
          <w:marBottom w:val="0"/>
          <w:divBdr>
            <w:top w:val="none" w:sz="0" w:space="0" w:color="auto"/>
            <w:left w:val="none" w:sz="0" w:space="0" w:color="auto"/>
            <w:bottom w:val="none" w:sz="0" w:space="0" w:color="auto"/>
            <w:right w:val="none" w:sz="0" w:space="0" w:color="auto"/>
          </w:divBdr>
        </w:div>
        <w:div w:id="812059513">
          <w:marLeft w:val="274"/>
          <w:marRight w:val="0"/>
          <w:marTop w:val="0"/>
          <w:marBottom w:val="0"/>
          <w:divBdr>
            <w:top w:val="none" w:sz="0" w:space="0" w:color="auto"/>
            <w:left w:val="none" w:sz="0" w:space="0" w:color="auto"/>
            <w:bottom w:val="none" w:sz="0" w:space="0" w:color="auto"/>
            <w:right w:val="none" w:sz="0" w:space="0" w:color="auto"/>
          </w:divBdr>
        </w:div>
        <w:div w:id="957375227">
          <w:marLeft w:val="274"/>
          <w:marRight w:val="0"/>
          <w:marTop w:val="0"/>
          <w:marBottom w:val="0"/>
          <w:divBdr>
            <w:top w:val="none" w:sz="0" w:space="0" w:color="auto"/>
            <w:left w:val="none" w:sz="0" w:space="0" w:color="auto"/>
            <w:bottom w:val="none" w:sz="0" w:space="0" w:color="auto"/>
            <w:right w:val="none" w:sz="0" w:space="0" w:color="auto"/>
          </w:divBdr>
        </w:div>
        <w:div w:id="1279027705">
          <w:marLeft w:val="274"/>
          <w:marRight w:val="0"/>
          <w:marTop w:val="0"/>
          <w:marBottom w:val="0"/>
          <w:divBdr>
            <w:top w:val="none" w:sz="0" w:space="0" w:color="auto"/>
            <w:left w:val="none" w:sz="0" w:space="0" w:color="auto"/>
            <w:bottom w:val="none" w:sz="0" w:space="0" w:color="auto"/>
            <w:right w:val="none" w:sz="0" w:space="0" w:color="auto"/>
          </w:divBdr>
        </w:div>
        <w:div w:id="1549803003">
          <w:marLeft w:val="274"/>
          <w:marRight w:val="0"/>
          <w:marTop w:val="0"/>
          <w:marBottom w:val="0"/>
          <w:divBdr>
            <w:top w:val="none" w:sz="0" w:space="0" w:color="auto"/>
            <w:left w:val="none" w:sz="0" w:space="0" w:color="auto"/>
            <w:bottom w:val="none" w:sz="0" w:space="0" w:color="auto"/>
            <w:right w:val="none" w:sz="0" w:space="0" w:color="auto"/>
          </w:divBdr>
        </w:div>
        <w:div w:id="1913617005">
          <w:marLeft w:val="274"/>
          <w:marRight w:val="0"/>
          <w:marTop w:val="0"/>
          <w:marBottom w:val="0"/>
          <w:divBdr>
            <w:top w:val="none" w:sz="0" w:space="0" w:color="auto"/>
            <w:left w:val="none" w:sz="0" w:space="0" w:color="auto"/>
            <w:bottom w:val="none" w:sz="0" w:space="0" w:color="auto"/>
            <w:right w:val="none" w:sz="0" w:space="0" w:color="auto"/>
          </w:divBdr>
        </w:div>
        <w:div w:id="2119909765">
          <w:marLeft w:val="274"/>
          <w:marRight w:val="0"/>
          <w:marTop w:val="0"/>
          <w:marBottom w:val="0"/>
          <w:divBdr>
            <w:top w:val="none" w:sz="0" w:space="0" w:color="auto"/>
            <w:left w:val="none" w:sz="0" w:space="0" w:color="auto"/>
            <w:bottom w:val="none" w:sz="0" w:space="0" w:color="auto"/>
            <w:right w:val="none" w:sz="0" w:space="0" w:color="auto"/>
          </w:divBdr>
        </w:div>
      </w:divsChild>
    </w:div>
    <w:div w:id="1309552027">
      <w:bodyDiv w:val="1"/>
      <w:marLeft w:val="0"/>
      <w:marRight w:val="0"/>
      <w:marTop w:val="0"/>
      <w:marBottom w:val="0"/>
      <w:divBdr>
        <w:top w:val="none" w:sz="0" w:space="0" w:color="auto"/>
        <w:left w:val="none" w:sz="0" w:space="0" w:color="auto"/>
        <w:bottom w:val="none" w:sz="0" w:space="0" w:color="auto"/>
        <w:right w:val="none" w:sz="0" w:space="0" w:color="auto"/>
      </w:divBdr>
    </w:div>
    <w:div w:id="1503811811">
      <w:bodyDiv w:val="1"/>
      <w:marLeft w:val="0"/>
      <w:marRight w:val="0"/>
      <w:marTop w:val="0"/>
      <w:marBottom w:val="0"/>
      <w:divBdr>
        <w:top w:val="none" w:sz="0" w:space="0" w:color="auto"/>
        <w:left w:val="none" w:sz="0" w:space="0" w:color="auto"/>
        <w:bottom w:val="none" w:sz="0" w:space="0" w:color="auto"/>
        <w:right w:val="none" w:sz="0" w:space="0" w:color="auto"/>
      </w:divBdr>
    </w:div>
    <w:div w:id="1563101500">
      <w:bodyDiv w:val="1"/>
      <w:marLeft w:val="0"/>
      <w:marRight w:val="0"/>
      <w:marTop w:val="0"/>
      <w:marBottom w:val="0"/>
      <w:divBdr>
        <w:top w:val="none" w:sz="0" w:space="0" w:color="auto"/>
        <w:left w:val="none" w:sz="0" w:space="0" w:color="auto"/>
        <w:bottom w:val="none" w:sz="0" w:space="0" w:color="auto"/>
        <w:right w:val="none" w:sz="0" w:space="0" w:color="auto"/>
      </w:divBdr>
    </w:div>
    <w:div w:id="1665820639">
      <w:bodyDiv w:val="1"/>
      <w:marLeft w:val="0"/>
      <w:marRight w:val="0"/>
      <w:marTop w:val="0"/>
      <w:marBottom w:val="0"/>
      <w:divBdr>
        <w:top w:val="none" w:sz="0" w:space="0" w:color="auto"/>
        <w:left w:val="none" w:sz="0" w:space="0" w:color="auto"/>
        <w:bottom w:val="none" w:sz="0" w:space="0" w:color="auto"/>
        <w:right w:val="none" w:sz="0" w:space="0" w:color="auto"/>
      </w:divBdr>
    </w:div>
    <w:div w:id="1993749149">
      <w:bodyDiv w:val="1"/>
      <w:marLeft w:val="0"/>
      <w:marRight w:val="0"/>
      <w:marTop w:val="0"/>
      <w:marBottom w:val="0"/>
      <w:divBdr>
        <w:top w:val="none" w:sz="0" w:space="0" w:color="auto"/>
        <w:left w:val="none" w:sz="0" w:space="0" w:color="auto"/>
        <w:bottom w:val="none" w:sz="0" w:space="0" w:color="auto"/>
        <w:right w:val="none" w:sz="0" w:space="0" w:color="auto"/>
      </w:divBdr>
      <w:divsChild>
        <w:div w:id="257714367">
          <w:marLeft w:val="0"/>
          <w:marRight w:val="0"/>
          <w:marTop w:val="0"/>
          <w:marBottom w:val="0"/>
          <w:divBdr>
            <w:top w:val="none" w:sz="0" w:space="0" w:color="auto"/>
            <w:left w:val="none" w:sz="0" w:space="0" w:color="auto"/>
            <w:bottom w:val="none" w:sz="0" w:space="0" w:color="auto"/>
            <w:right w:val="none" w:sz="0" w:space="0" w:color="auto"/>
          </w:divBdr>
        </w:div>
        <w:div w:id="264463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dev.azure.com/cseeest/openhack/_git/NoSql_App_Modernization?path=%2F&amp;version=GBrefresh"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openhacks@opsgility.com" TargetMode="External"/><Relationship Id="rId17" Type="http://schemas.openxmlformats.org/officeDocument/2006/relationships/hyperlink" Target="https://dev.azure.com/cseeest/OpenHack/_boards/board/t/NoSQL%20Team/Featur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azure.com/cseeest/openhack/_git/NoSql_App_Modernization?path=%2F&amp;version=GBrefresh"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rosoft-my.sharepoint.com/:p:/p/nirshah/EcEeg9wRs0BMoXGm-X9rsy0Bk5iGZwaGZMxFKxVvlTn74Q?e=k6YgEl" TargetMode="External"/><Relationship Id="rId24" Type="http://schemas.openxmlformats.org/officeDocument/2006/relationships/footer" Target="footer3.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eader" Target="header3.xm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4343a8c8-d2d9-429e-8dd3-28f02b2ba4f5">
      <UserInfo>
        <DisplayName>Sara Spalding</DisplayName>
        <AccountId>38</AccountId>
        <AccountType/>
      </UserInfo>
      <UserInfo>
        <DisplayName>Tim Park</DisplayName>
        <AccountId>695</AccountId>
        <AccountType/>
      </UserInfo>
      <UserInfo>
        <DisplayName>Tim Pearson</DisplayName>
        <AccountId>611</AccountId>
        <AccountType/>
      </UserInfo>
    </SharedWithUsers>
    <MediaServiceKeyPoints xmlns="675661ce-a921-4ef4-be83-dd19f3c4cc86" xsi:nil="true"/>
    <MaterialType xmlns="675661ce-a921-4ef4-be83-dd19f3c4cc86" xsi:nil="true"/>
    <Description xmlns="675661ce-a921-4ef4-be83-dd19f3c4cc86" xsi:nil="true"/>
    <lcf76f155ced4ddcb4097134ff3c332f xmlns="675661ce-a921-4ef4-be83-dd19f3c4cc86">
      <Terms xmlns="http://schemas.microsoft.com/office/infopath/2007/PartnerControls"/>
    </lcf76f155ced4ddcb4097134ff3c332f>
    <Tag xmlns="675661ce-a921-4ef4-be83-dd19f3c4cc86"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TaxCatchAll xmlns="230e9df3-be65-4c73-a93b-d1236ebd67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29569-5613-4778-83D3-DED2FA8B890B}">
  <ds:schemaRefs>
    <ds:schemaRef ds:uri="http://schemas.microsoft.com/office/2006/metadata/properties"/>
    <ds:schemaRef ds:uri="http://schemas.microsoft.com/office/infopath/2007/PartnerControls"/>
    <ds:schemaRef ds:uri="6dc0ca2c-6883-430a-8a91-9966124c39aa"/>
    <ds:schemaRef ds:uri="0aae51f1-2843-470e-87b5-6a53bf5f9fd4"/>
    <ds:schemaRef ds:uri="http://schemas.microsoft.com/sharepoint/v3"/>
  </ds:schemaRefs>
</ds:datastoreItem>
</file>

<file path=customXml/itemProps2.xml><?xml version="1.0" encoding="utf-8"?>
<ds:datastoreItem xmlns:ds="http://schemas.openxmlformats.org/officeDocument/2006/customXml" ds:itemID="{E476D6BD-AD79-478B-A925-63DC7EFDC692}">
  <ds:schemaRefs>
    <ds:schemaRef ds:uri="http://schemas.microsoft.com/sharepoint/v3/contenttype/forms"/>
  </ds:schemaRefs>
</ds:datastoreItem>
</file>

<file path=customXml/itemProps3.xml><?xml version="1.0" encoding="utf-8"?>
<ds:datastoreItem xmlns:ds="http://schemas.openxmlformats.org/officeDocument/2006/customXml" ds:itemID="{A96647AF-8047-4898-8738-72D30A33CC0C}"/>
</file>

<file path=customXml/itemProps4.xml><?xml version="1.0" encoding="utf-8"?>
<ds:datastoreItem xmlns:ds="http://schemas.openxmlformats.org/officeDocument/2006/customXml" ds:itemID="{A897D611-A5CE-4AA8-B928-B5873A95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26709</CharactersWithSpaces>
  <SharedDoc>false</SharedDoc>
  <HLinks>
    <vt:vector size="180" baseType="variant">
      <vt:variant>
        <vt:i4>1572988</vt:i4>
      </vt:variant>
      <vt:variant>
        <vt:i4>165</vt:i4>
      </vt:variant>
      <vt:variant>
        <vt:i4>0</vt:i4>
      </vt:variant>
      <vt:variant>
        <vt:i4>5</vt:i4>
      </vt:variant>
      <vt:variant>
        <vt:lpwstr>https://dev.azure.com/cseeest/openhack/_git/NoSql_App_Modernization?path=%2F&amp;version=GBrefresh</vt:lpwstr>
      </vt:variant>
      <vt:variant>
        <vt:lpwstr/>
      </vt:variant>
      <vt:variant>
        <vt:i4>1769568</vt:i4>
      </vt:variant>
      <vt:variant>
        <vt:i4>162</vt:i4>
      </vt:variant>
      <vt:variant>
        <vt:i4>0</vt:i4>
      </vt:variant>
      <vt:variant>
        <vt:i4>5</vt:i4>
      </vt:variant>
      <vt:variant>
        <vt:lpwstr>https://dev.azure.com/cseeest/OpenHack/_boards/board/t/NoSQL Team/Features/</vt:lpwstr>
      </vt:variant>
      <vt:variant>
        <vt:lpwstr/>
      </vt:variant>
      <vt:variant>
        <vt:i4>1572988</vt:i4>
      </vt:variant>
      <vt:variant>
        <vt:i4>159</vt:i4>
      </vt:variant>
      <vt:variant>
        <vt:i4>0</vt:i4>
      </vt:variant>
      <vt:variant>
        <vt:i4>5</vt:i4>
      </vt:variant>
      <vt:variant>
        <vt:lpwstr>https://dev.azure.com/cseeest/openhack/_git/NoSql_App_Modernization?path=%2F&amp;version=GBrefresh</vt:lpwstr>
      </vt:variant>
      <vt:variant>
        <vt:lpwstr/>
      </vt:variant>
      <vt:variant>
        <vt:i4>8061008</vt:i4>
      </vt:variant>
      <vt:variant>
        <vt:i4>156</vt:i4>
      </vt:variant>
      <vt:variant>
        <vt:i4>0</vt:i4>
      </vt:variant>
      <vt:variant>
        <vt:i4>5</vt:i4>
      </vt:variant>
      <vt:variant>
        <vt:lpwstr>mailto:openhacks@opsgility.com</vt:lpwstr>
      </vt:variant>
      <vt:variant>
        <vt:lpwstr/>
      </vt:variant>
      <vt:variant>
        <vt:i4>262225</vt:i4>
      </vt:variant>
      <vt:variant>
        <vt:i4>153</vt:i4>
      </vt:variant>
      <vt:variant>
        <vt:i4>0</vt:i4>
      </vt:variant>
      <vt:variant>
        <vt:i4>5</vt:i4>
      </vt:variant>
      <vt:variant>
        <vt:lpwstr>https://microsoft-my.sharepoint.com/:p:/p/nirshah/EcEeg9wRs0BMoXGm-X9rsy0Bk5iGZwaGZMxFKxVvlTn74Q?e=k6YgEl</vt:lpwstr>
      </vt:variant>
      <vt:variant>
        <vt:lpwstr/>
      </vt:variant>
      <vt:variant>
        <vt:i4>1441841</vt:i4>
      </vt:variant>
      <vt:variant>
        <vt:i4>146</vt:i4>
      </vt:variant>
      <vt:variant>
        <vt:i4>0</vt:i4>
      </vt:variant>
      <vt:variant>
        <vt:i4>5</vt:i4>
      </vt:variant>
      <vt:variant>
        <vt:lpwstr/>
      </vt:variant>
      <vt:variant>
        <vt:lpwstr>_Toc23322424</vt:lpwstr>
      </vt:variant>
      <vt:variant>
        <vt:i4>1114161</vt:i4>
      </vt:variant>
      <vt:variant>
        <vt:i4>140</vt:i4>
      </vt:variant>
      <vt:variant>
        <vt:i4>0</vt:i4>
      </vt:variant>
      <vt:variant>
        <vt:i4>5</vt:i4>
      </vt:variant>
      <vt:variant>
        <vt:lpwstr/>
      </vt:variant>
      <vt:variant>
        <vt:lpwstr>_Toc23322423</vt:lpwstr>
      </vt:variant>
      <vt:variant>
        <vt:i4>1048625</vt:i4>
      </vt:variant>
      <vt:variant>
        <vt:i4>134</vt:i4>
      </vt:variant>
      <vt:variant>
        <vt:i4>0</vt:i4>
      </vt:variant>
      <vt:variant>
        <vt:i4>5</vt:i4>
      </vt:variant>
      <vt:variant>
        <vt:lpwstr/>
      </vt:variant>
      <vt:variant>
        <vt:lpwstr>_Toc23322422</vt:lpwstr>
      </vt:variant>
      <vt:variant>
        <vt:i4>1245233</vt:i4>
      </vt:variant>
      <vt:variant>
        <vt:i4>128</vt:i4>
      </vt:variant>
      <vt:variant>
        <vt:i4>0</vt:i4>
      </vt:variant>
      <vt:variant>
        <vt:i4>5</vt:i4>
      </vt:variant>
      <vt:variant>
        <vt:lpwstr/>
      </vt:variant>
      <vt:variant>
        <vt:lpwstr>_Toc23322421</vt:lpwstr>
      </vt:variant>
      <vt:variant>
        <vt:i4>1179697</vt:i4>
      </vt:variant>
      <vt:variant>
        <vt:i4>122</vt:i4>
      </vt:variant>
      <vt:variant>
        <vt:i4>0</vt:i4>
      </vt:variant>
      <vt:variant>
        <vt:i4>5</vt:i4>
      </vt:variant>
      <vt:variant>
        <vt:lpwstr/>
      </vt:variant>
      <vt:variant>
        <vt:lpwstr>_Toc23322420</vt:lpwstr>
      </vt:variant>
      <vt:variant>
        <vt:i4>1769522</vt:i4>
      </vt:variant>
      <vt:variant>
        <vt:i4>116</vt:i4>
      </vt:variant>
      <vt:variant>
        <vt:i4>0</vt:i4>
      </vt:variant>
      <vt:variant>
        <vt:i4>5</vt:i4>
      </vt:variant>
      <vt:variant>
        <vt:lpwstr/>
      </vt:variant>
      <vt:variant>
        <vt:lpwstr>_Toc23322419</vt:lpwstr>
      </vt:variant>
      <vt:variant>
        <vt:i4>1703986</vt:i4>
      </vt:variant>
      <vt:variant>
        <vt:i4>110</vt:i4>
      </vt:variant>
      <vt:variant>
        <vt:i4>0</vt:i4>
      </vt:variant>
      <vt:variant>
        <vt:i4>5</vt:i4>
      </vt:variant>
      <vt:variant>
        <vt:lpwstr/>
      </vt:variant>
      <vt:variant>
        <vt:lpwstr>_Toc23322418</vt:lpwstr>
      </vt:variant>
      <vt:variant>
        <vt:i4>1376306</vt:i4>
      </vt:variant>
      <vt:variant>
        <vt:i4>104</vt:i4>
      </vt:variant>
      <vt:variant>
        <vt:i4>0</vt:i4>
      </vt:variant>
      <vt:variant>
        <vt:i4>5</vt:i4>
      </vt:variant>
      <vt:variant>
        <vt:lpwstr/>
      </vt:variant>
      <vt:variant>
        <vt:lpwstr>_Toc23322417</vt:lpwstr>
      </vt:variant>
      <vt:variant>
        <vt:i4>1310770</vt:i4>
      </vt:variant>
      <vt:variant>
        <vt:i4>98</vt:i4>
      </vt:variant>
      <vt:variant>
        <vt:i4>0</vt:i4>
      </vt:variant>
      <vt:variant>
        <vt:i4>5</vt:i4>
      </vt:variant>
      <vt:variant>
        <vt:lpwstr/>
      </vt:variant>
      <vt:variant>
        <vt:lpwstr>_Toc23322416</vt:lpwstr>
      </vt:variant>
      <vt:variant>
        <vt:i4>1507378</vt:i4>
      </vt:variant>
      <vt:variant>
        <vt:i4>92</vt:i4>
      </vt:variant>
      <vt:variant>
        <vt:i4>0</vt:i4>
      </vt:variant>
      <vt:variant>
        <vt:i4>5</vt:i4>
      </vt:variant>
      <vt:variant>
        <vt:lpwstr/>
      </vt:variant>
      <vt:variant>
        <vt:lpwstr>_Toc23322415</vt:lpwstr>
      </vt:variant>
      <vt:variant>
        <vt:i4>1441842</vt:i4>
      </vt:variant>
      <vt:variant>
        <vt:i4>86</vt:i4>
      </vt:variant>
      <vt:variant>
        <vt:i4>0</vt:i4>
      </vt:variant>
      <vt:variant>
        <vt:i4>5</vt:i4>
      </vt:variant>
      <vt:variant>
        <vt:lpwstr/>
      </vt:variant>
      <vt:variant>
        <vt:lpwstr>_Toc23322414</vt:lpwstr>
      </vt:variant>
      <vt:variant>
        <vt:i4>1114162</vt:i4>
      </vt:variant>
      <vt:variant>
        <vt:i4>80</vt:i4>
      </vt:variant>
      <vt:variant>
        <vt:i4>0</vt:i4>
      </vt:variant>
      <vt:variant>
        <vt:i4>5</vt:i4>
      </vt:variant>
      <vt:variant>
        <vt:lpwstr/>
      </vt:variant>
      <vt:variant>
        <vt:lpwstr>_Toc23322413</vt:lpwstr>
      </vt:variant>
      <vt:variant>
        <vt:i4>1048626</vt:i4>
      </vt:variant>
      <vt:variant>
        <vt:i4>74</vt:i4>
      </vt:variant>
      <vt:variant>
        <vt:i4>0</vt:i4>
      </vt:variant>
      <vt:variant>
        <vt:i4>5</vt:i4>
      </vt:variant>
      <vt:variant>
        <vt:lpwstr/>
      </vt:variant>
      <vt:variant>
        <vt:lpwstr>_Toc23322412</vt:lpwstr>
      </vt:variant>
      <vt:variant>
        <vt:i4>1245234</vt:i4>
      </vt:variant>
      <vt:variant>
        <vt:i4>68</vt:i4>
      </vt:variant>
      <vt:variant>
        <vt:i4>0</vt:i4>
      </vt:variant>
      <vt:variant>
        <vt:i4>5</vt:i4>
      </vt:variant>
      <vt:variant>
        <vt:lpwstr/>
      </vt:variant>
      <vt:variant>
        <vt:lpwstr>_Toc23322411</vt:lpwstr>
      </vt:variant>
      <vt:variant>
        <vt:i4>1179698</vt:i4>
      </vt:variant>
      <vt:variant>
        <vt:i4>62</vt:i4>
      </vt:variant>
      <vt:variant>
        <vt:i4>0</vt:i4>
      </vt:variant>
      <vt:variant>
        <vt:i4>5</vt:i4>
      </vt:variant>
      <vt:variant>
        <vt:lpwstr/>
      </vt:variant>
      <vt:variant>
        <vt:lpwstr>_Toc23322410</vt:lpwstr>
      </vt:variant>
      <vt:variant>
        <vt:i4>1769523</vt:i4>
      </vt:variant>
      <vt:variant>
        <vt:i4>56</vt:i4>
      </vt:variant>
      <vt:variant>
        <vt:i4>0</vt:i4>
      </vt:variant>
      <vt:variant>
        <vt:i4>5</vt:i4>
      </vt:variant>
      <vt:variant>
        <vt:lpwstr/>
      </vt:variant>
      <vt:variant>
        <vt:lpwstr>_Toc23322409</vt:lpwstr>
      </vt:variant>
      <vt:variant>
        <vt:i4>1703987</vt:i4>
      </vt:variant>
      <vt:variant>
        <vt:i4>50</vt:i4>
      </vt:variant>
      <vt:variant>
        <vt:i4>0</vt:i4>
      </vt:variant>
      <vt:variant>
        <vt:i4>5</vt:i4>
      </vt:variant>
      <vt:variant>
        <vt:lpwstr/>
      </vt:variant>
      <vt:variant>
        <vt:lpwstr>_Toc23322408</vt:lpwstr>
      </vt:variant>
      <vt:variant>
        <vt:i4>1376307</vt:i4>
      </vt:variant>
      <vt:variant>
        <vt:i4>44</vt:i4>
      </vt:variant>
      <vt:variant>
        <vt:i4>0</vt:i4>
      </vt:variant>
      <vt:variant>
        <vt:i4>5</vt:i4>
      </vt:variant>
      <vt:variant>
        <vt:lpwstr/>
      </vt:variant>
      <vt:variant>
        <vt:lpwstr>_Toc23322407</vt:lpwstr>
      </vt:variant>
      <vt:variant>
        <vt:i4>1310771</vt:i4>
      </vt:variant>
      <vt:variant>
        <vt:i4>38</vt:i4>
      </vt:variant>
      <vt:variant>
        <vt:i4>0</vt:i4>
      </vt:variant>
      <vt:variant>
        <vt:i4>5</vt:i4>
      </vt:variant>
      <vt:variant>
        <vt:lpwstr/>
      </vt:variant>
      <vt:variant>
        <vt:lpwstr>_Toc23322406</vt:lpwstr>
      </vt:variant>
      <vt:variant>
        <vt:i4>1507379</vt:i4>
      </vt:variant>
      <vt:variant>
        <vt:i4>32</vt:i4>
      </vt:variant>
      <vt:variant>
        <vt:i4>0</vt:i4>
      </vt:variant>
      <vt:variant>
        <vt:i4>5</vt:i4>
      </vt:variant>
      <vt:variant>
        <vt:lpwstr/>
      </vt:variant>
      <vt:variant>
        <vt:lpwstr>_Toc23322405</vt:lpwstr>
      </vt:variant>
      <vt:variant>
        <vt:i4>1441843</vt:i4>
      </vt:variant>
      <vt:variant>
        <vt:i4>26</vt:i4>
      </vt:variant>
      <vt:variant>
        <vt:i4>0</vt:i4>
      </vt:variant>
      <vt:variant>
        <vt:i4>5</vt:i4>
      </vt:variant>
      <vt:variant>
        <vt:lpwstr/>
      </vt:variant>
      <vt:variant>
        <vt:lpwstr>_Toc23322404</vt:lpwstr>
      </vt:variant>
      <vt:variant>
        <vt:i4>1114163</vt:i4>
      </vt:variant>
      <vt:variant>
        <vt:i4>20</vt:i4>
      </vt:variant>
      <vt:variant>
        <vt:i4>0</vt:i4>
      </vt:variant>
      <vt:variant>
        <vt:i4>5</vt:i4>
      </vt:variant>
      <vt:variant>
        <vt:lpwstr/>
      </vt:variant>
      <vt:variant>
        <vt:lpwstr>_Toc23322403</vt:lpwstr>
      </vt:variant>
      <vt:variant>
        <vt:i4>1048627</vt:i4>
      </vt:variant>
      <vt:variant>
        <vt:i4>14</vt:i4>
      </vt:variant>
      <vt:variant>
        <vt:i4>0</vt:i4>
      </vt:variant>
      <vt:variant>
        <vt:i4>5</vt:i4>
      </vt:variant>
      <vt:variant>
        <vt:lpwstr/>
      </vt:variant>
      <vt:variant>
        <vt:lpwstr>_Toc23322402</vt:lpwstr>
      </vt:variant>
      <vt:variant>
        <vt:i4>1245235</vt:i4>
      </vt:variant>
      <vt:variant>
        <vt:i4>8</vt:i4>
      </vt:variant>
      <vt:variant>
        <vt:i4>0</vt:i4>
      </vt:variant>
      <vt:variant>
        <vt:i4>5</vt:i4>
      </vt:variant>
      <vt:variant>
        <vt:lpwstr/>
      </vt:variant>
      <vt:variant>
        <vt:lpwstr>_Toc23322401</vt:lpwstr>
      </vt:variant>
      <vt:variant>
        <vt:i4>1179699</vt:i4>
      </vt:variant>
      <vt:variant>
        <vt:i4>2</vt:i4>
      </vt:variant>
      <vt:variant>
        <vt:i4>0</vt:i4>
      </vt:variant>
      <vt:variant>
        <vt:i4>5</vt:i4>
      </vt:variant>
      <vt:variant>
        <vt:lpwstr/>
      </vt:variant>
      <vt:variant>
        <vt:lpwstr>_Toc23322400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Robertson;rdothard@microsoft.com;sarasp@microsoft.com</dc:creator>
  <cp:keywords/>
  <dc:description/>
  <cp:lastModifiedBy>Joel Hulen</cp:lastModifiedBy>
  <cp:revision>10</cp:revision>
  <dcterms:created xsi:type="dcterms:W3CDTF">2019-11-07T18:57:00Z</dcterms:created>
  <dcterms:modified xsi:type="dcterms:W3CDTF">2019-11-09T16:38:00Z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bartr@microsoft.com</vt:lpwstr>
  </property>
  <property fmtid="{D5CDD505-2E9C-101B-9397-08002B2CF9AE}" pid="5" name="MSIP_Label_f42aa342-8706-4288-bd11-ebb85995028c_SetDate">
    <vt:lpwstr>2018-02-28T00:58:13.9197388Z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0x010100262D61D9A00A5041B210DE23A0FE8625</vt:lpwstr>
  </property>
  <property fmtid="{D5CDD505-2E9C-101B-9397-08002B2CF9AE}" pid="11" name="AuthorIds_UIVersion_2048">
    <vt:lpwstr>260</vt:lpwstr>
  </property>
</Properties>
</file>